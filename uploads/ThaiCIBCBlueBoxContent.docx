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4A925" w14:textId="77777777" w:rsidR="00F75A71" w:rsidRPr="00CD09E7" w:rsidRDefault="00F75A71" w:rsidP="00F75A71">
      <w:pPr>
        <w:spacing w:before="100" w:beforeAutospacing="1" w:after="100" w:afterAutospacing="1" w:line="240" w:lineRule="auto"/>
        <w:rPr>
          <w:ins w:id="0" w:author="Vignesh Boopathy" w:date="2024-07-01T12:16:00Z" w16du:dateUtc="2024-07-01T06:46:00Z"/>
          <w:rFonts w:asciiTheme="minorBidi" w:eastAsia="Times New Roman" w:hAnsiTheme="minorBidi"/>
          <w:sz w:val="28"/>
          <w:szCs w:val="28"/>
          <w:lang w:bidi="th-TH"/>
        </w:rPr>
      </w:pPr>
      <w:ins w:id="1" w:author="Vignesh Boopathy" w:date="2024-07-01T12:16:00Z" w16du:dateUtc="2024-07-01T06:46:00Z">
        <w:r w:rsidRPr="00CD09E7">
          <w:rPr>
            <w:rFonts w:asciiTheme="minorBidi" w:eastAsia="Times New Roman" w:hAnsiTheme="minorBidi"/>
            <w:b/>
            <w:bCs/>
            <w:sz w:val="28"/>
            <w:szCs w:val="28"/>
            <w:cs/>
            <w:lang w:bidi="th-TH"/>
          </w:rPr>
          <w:t xml:space="preserve">ข้อเสนอสำหรับนักศึกษาต่างชาติของ </w:t>
        </w:r>
        <w:r w:rsidRPr="00CD09E7">
          <w:rPr>
            <w:rFonts w:asciiTheme="minorBidi" w:eastAsia="Times New Roman" w:hAnsiTheme="minorBidi"/>
            <w:b/>
            <w:bCs/>
            <w:sz w:val="28"/>
            <w:szCs w:val="28"/>
            <w:lang w:bidi="th-TH"/>
          </w:rPr>
          <w:t>CIBC (ISBO)</w:t>
        </w:r>
      </w:ins>
    </w:p>
    <w:p w14:paraId="63E9F211" w14:textId="77777777" w:rsidR="00F75A71" w:rsidRPr="00CD09E7" w:rsidRDefault="00F75A71" w:rsidP="00F75A71">
      <w:pPr>
        <w:spacing w:before="100" w:beforeAutospacing="1" w:after="100" w:afterAutospacing="1" w:line="240" w:lineRule="auto"/>
        <w:rPr>
          <w:ins w:id="2" w:author="Vignesh Boopathy" w:date="2024-07-01T12:16:00Z" w16du:dateUtc="2024-07-01T06:46:00Z"/>
          <w:rFonts w:asciiTheme="minorBidi" w:eastAsia="Times New Roman" w:hAnsiTheme="minorBidi"/>
          <w:sz w:val="28"/>
          <w:szCs w:val="28"/>
          <w:lang w:bidi="th-TH"/>
        </w:rPr>
      </w:pPr>
      <w:ins w:id="3" w:author="Vignesh Boopathy" w:date="2024-07-01T12:16:00Z" w16du:dateUtc="2024-07-01T06:46:00Z">
        <w:r w:rsidRPr="00CD09E7">
          <w:rPr>
            <w:rFonts w:asciiTheme="minorBidi" w:eastAsia="Times New Roman" w:hAnsiTheme="minorBidi"/>
            <w:sz w:val="28"/>
            <w:szCs w:val="28"/>
            <w:cs/>
            <w:lang w:bidi="th-TH"/>
          </w:rPr>
          <w:t xml:space="preserve">ในฐานะนักศึกษาต่างชาติที่กำลังเตรียมตัวไปเรียนต่างประเทศ เราเข้าใจดีว่ามีหลายอย่างที่ต้องเตรียมก่อนเดินทางมาถึง และระบบการธนาคารในแคนาดาอาจแตกต่างจากประเทศของคุณ นั่นคือเหตุผลที่เราพัฒนาโปรแกรม </w:t>
        </w:r>
        <w:r w:rsidRPr="00CD09E7">
          <w:rPr>
            <w:rFonts w:asciiTheme="minorBidi" w:eastAsia="Times New Roman" w:hAnsiTheme="minorBidi"/>
            <w:sz w:val="28"/>
            <w:szCs w:val="28"/>
            <w:lang w:bidi="th-TH"/>
          </w:rPr>
          <w:t xml:space="preserve">CIBC ISBO </w:t>
        </w:r>
        <w:r w:rsidRPr="00CD09E7">
          <w:rPr>
            <w:rFonts w:asciiTheme="minorBidi" w:eastAsia="Times New Roman" w:hAnsiTheme="minorBidi"/>
            <w:sz w:val="28"/>
            <w:szCs w:val="28"/>
            <w:cs/>
            <w:lang w:bidi="th-TH"/>
          </w:rPr>
          <w:t xml:space="preserve">ที่ </w:t>
        </w:r>
        <w:r w:rsidRPr="00CD09E7">
          <w:rPr>
            <w:rFonts w:asciiTheme="minorBidi" w:eastAsia="Times New Roman" w:hAnsiTheme="minorBidi"/>
            <w:sz w:val="28"/>
            <w:szCs w:val="28"/>
            <w:lang w:bidi="th-TH"/>
          </w:rPr>
          <w:t xml:space="preserve">CIBC </w:t>
        </w:r>
        <w:r w:rsidRPr="00CD09E7">
          <w:rPr>
            <w:rFonts w:asciiTheme="minorBidi" w:eastAsia="Times New Roman" w:hAnsiTheme="minorBidi"/>
            <w:sz w:val="28"/>
            <w:szCs w:val="28"/>
            <w:cs/>
            <w:lang w:bidi="th-TH"/>
          </w:rPr>
          <w:t>เราทุ่มเทเพื่อสนับสนุนคุณทุกย่างก้าวในแคนาดา</w:t>
        </w:r>
      </w:ins>
    </w:p>
    <w:p w14:paraId="20F8594F" w14:textId="77777777" w:rsidR="00F75A71" w:rsidRPr="00CD09E7" w:rsidRDefault="00F75A71" w:rsidP="00F75A71">
      <w:pPr>
        <w:spacing w:before="100" w:beforeAutospacing="1" w:after="100" w:afterAutospacing="1" w:line="240" w:lineRule="auto"/>
        <w:rPr>
          <w:ins w:id="4" w:author="Vignesh Boopathy" w:date="2024-07-01T12:16:00Z" w16du:dateUtc="2024-07-01T06:46:00Z"/>
          <w:rFonts w:asciiTheme="minorBidi" w:eastAsia="Times New Roman" w:hAnsiTheme="minorBidi"/>
          <w:sz w:val="28"/>
          <w:szCs w:val="28"/>
          <w:lang w:bidi="th-TH"/>
        </w:rPr>
      </w:pPr>
      <w:ins w:id="5" w:author="Vignesh Boopathy" w:date="2024-07-01T12:16:00Z" w16du:dateUtc="2024-07-01T06:46:00Z">
        <w:r w:rsidRPr="00CD09E7">
          <w:rPr>
            <w:rFonts w:asciiTheme="minorBidi" w:eastAsia="Times New Roman" w:hAnsiTheme="minorBidi"/>
            <w:b/>
            <w:bCs/>
            <w:sz w:val="28"/>
            <w:szCs w:val="28"/>
            <w:cs/>
            <w:lang w:bidi="th-TH"/>
          </w:rPr>
          <w:t>จุดเด่นของโปรแกรม:</w:t>
        </w:r>
      </w:ins>
    </w:p>
    <w:p w14:paraId="7286EB16" w14:textId="77777777" w:rsidR="00F75A71" w:rsidRPr="00CD09E7" w:rsidRDefault="00F75A71" w:rsidP="00F75A71">
      <w:pPr>
        <w:numPr>
          <w:ilvl w:val="0"/>
          <w:numId w:val="7"/>
        </w:numPr>
        <w:spacing w:before="100" w:beforeAutospacing="1" w:after="100" w:afterAutospacing="1" w:line="240" w:lineRule="auto"/>
        <w:rPr>
          <w:ins w:id="6" w:author="Vignesh Boopathy" w:date="2024-07-01T12:16:00Z" w16du:dateUtc="2024-07-01T06:46:00Z"/>
          <w:rFonts w:asciiTheme="minorBidi" w:eastAsia="Times New Roman" w:hAnsiTheme="minorBidi"/>
          <w:sz w:val="28"/>
          <w:szCs w:val="28"/>
          <w:lang w:bidi="th-TH"/>
        </w:rPr>
      </w:pPr>
      <w:ins w:id="7" w:author="Vignesh Boopathy" w:date="2024-07-01T12:16:00Z" w16du:dateUtc="2024-07-01T06:46:00Z">
        <w:r w:rsidRPr="00CD09E7">
          <w:rPr>
            <w:rFonts w:asciiTheme="minorBidi" w:eastAsia="Times New Roman" w:hAnsiTheme="minorBidi"/>
            <w:sz w:val="28"/>
            <w:szCs w:val="28"/>
            <w:cs/>
            <w:lang w:bidi="th-TH"/>
          </w:rPr>
          <w:t xml:space="preserve">ใช้แพลตฟอร์มออนไลน์ที่ปลอดภัยของเราในการส่งใบสมัครภายใน </w:t>
        </w:r>
        <w:r w:rsidRPr="00CD09E7">
          <w:rPr>
            <w:rFonts w:asciiTheme="minorBidi" w:eastAsia="Times New Roman" w:hAnsiTheme="minorBidi"/>
            <w:sz w:val="28"/>
            <w:szCs w:val="28"/>
            <w:lang w:bidi="th-TH"/>
          </w:rPr>
          <w:t xml:space="preserve">5 </w:t>
        </w:r>
        <w:r w:rsidRPr="00CD09E7">
          <w:rPr>
            <w:rFonts w:asciiTheme="minorBidi" w:eastAsia="Times New Roman" w:hAnsiTheme="minorBidi"/>
            <w:sz w:val="28"/>
            <w:szCs w:val="28"/>
            <w:cs/>
            <w:lang w:bidi="th-TH"/>
          </w:rPr>
          <w:t>นาที</w:t>
        </w:r>
      </w:ins>
    </w:p>
    <w:p w14:paraId="3CF59E75" w14:textId="77777777" w:rsidR="00F75A71" w:rsidRPr="00CD09E7" w:rsidRDefault="00F75A71" w:rsidP="00F75A71">
      <w:pPr>
        <w:numPr>
          <w:ilvl w:val="0"/>
          <w:numId w:val="7"/>
        </w:numPr>
        <w:spacing w:before="100" w:beforeAutospacing="1" w:after="100" w:afterAutospacing="1" w:line="240" w:lineRule="auto"/>
        <w:rPr>
          <w:ins w:id="8" w:author="Vignesh Boopathy" w:date="2024-07-01T12:16:00Z" w16du:dateUtc="2024-07-01T06:46:00Z"/>
          <w:rFonts w:asciiTheme="minorBidi" w:eastAsia="Times New Roman" w:hAnsiTheme="minorBidi"/>
          <w:sz w:val="28"/>
          <w:szCs w:val="28"/>
          <w:lang w:bidi="th-TH"/>
        </w:rPr>
      </w:pPr>
      <w:ins w:id="9" w:author="Vignesh Boopathy" w:date="2024-07-01T12:16:00Z" w16du:dateUtc="2024-07-01T06:46:00Z">
        <w:r w:rsidRPr="00CD09E7">
          <w:rPr>
            <w:rFonts w:asciiTheme="minorBidi" w:eastAsia="Times New Roman" w:hAnsiTheme="minorBidi"/>
            <w:sz w:val="28"/>
            <w:szCs w:val="28"/>
            <w:cs/>
            <w:lang w:bidi="th-TH"/>
          </w:rPr>
          <w:t>ชำระเงินในสกุลเงินที่คุณต้องการโดยไม่มีค่าธรรมเนียมเพิ่มเติมก่อนเดินทางมาถึงแคนาดา</w:t>
        </w:r>
      </w:ins>
    </w:p>
    <w:p w14:paraId="35CCC4E6" w14:textId="77777777" w:rsidR="00F75A71" w:rsidRPr="00CD09E7" w:rsidRDefault="00F75A71" w:rsidP="00F75A71">
      <w:pPr>
        <w:numPr>
          <w:ilvl w:val="0"/>
          <w:numId w:val="7"/>
        </w:numPr>
        <w:spacing w:before="100" w:beforeAutospacing="1" w:after="100" w:afterAutospacing="1" w:line="240" w:lineRule="auto"/>
        <w:rPr>
          <w:ins w:id="10" w:author="Vignesh Boopathy" w:date="2024-07-01T12:16:00Z" w16du:dateUtc="2024-07-01T06:46:00Z"/>
          <w:rFonts w:asciiTheme="minorBidi" w:eastAsia="Times New Roman" w:hAnsiTheme="minorBidi"/>
          <w:sz w:val="28"/>
          <w:szCs w:val="28"/>
          <w:lang w:bidi="th-TH"/>
        </w:rPr>
      </w:pPr>
      <w:ins w:id="11" w:author="Vignesh Boopathy" w:date="2024-07-01T12:16:00Z" w16du:dateUtc="2024-07-01T06:46:00Z">
        <w:r w:rsidRPr="00CD09E7">
          <w:rPr>
            <w:rFonts w:asciiTheme="minorBidi" w:eastAsia="Times New Roman" w:hAnsiTheme="minorBidi"/>
            <w:sz w:val="28"/>
            <w:szCs w:val="28"/>
            <w:cs/>
            <w:lang w:bidi="th-TH"/>
          </w:rPr>
          <w:t xml:space="preserve">เมื่อเงินถูกฝากเข้าบัญชีโปรแกรม </w:t>
        </w:r>
        <w:r w:rsidRPr="00CD09E7">
          <w:rPr>
            <w:rFonts w:asciiTheme="minorBidi" w:eastAsia="Times New Roman" w:hAnsiTheme="minorBidi"/>
            <w:sz w:val="28"/>
            <w:szCs w:val="28"/>
            <w:lang w:bidi="th-TH"/>
          </w:rPr>
          <w:t xml:space="preserve">GIC </w:t>
        </w:r>
        <w:r w:rsidRPr="00CD09E7">
          <w:rPr>
            <w:rFonts w:asciiTheme="minorBidi" w:eastAsia="Times New Roman" w:hAnsiTheme="minorBidi"/>
            <w:sz w:val="28"/>
            <w:szCs w:val="28"/>
            <w:cs/>
            <w:lang w:bidi="th-TH"/>
          </w:rPr>
          <w:t>ของคุณแล้ว คุณจะได้รับจดหมายยืนยันเงินฝากเพื่อใช้ในการสมัครใบอนุญาตศึกษา</w:t>
        </w:r>
      </w:ins>
    </w:p>
    <w:p w14:paraId="0BAA6F98" w14:textId="77777777" w:rsidR="00F75A71" w:rsidRPr="00CD09E7" w:rsidRDefault="00F75A71" w:rsidP="00F75A71">
      <w:pPr>
        <w:numPr>
          <w:ilvl w:val="0"/>
          <w:numId w:val="7"/>
        </w:numPr>
        <w:spacing w:before="100" w:beforeAutospacing="1" w:after="100" w:afterAutospacing="1" w:line="240" w:lineRule="auto"/>
        <w:rPr>
          <w:ins w:id="12" w:author="Vignesh Boopathy" w:date="2024-07-01T12:16:00Z" w16du:dateUtc="2024-07-01T06:46:00Z"/>
          <w:rFonts w:asciiTheme="minorBidi" w:eastAsia="Times New Roman" w:hAnsiTheme="minorBidi"/>
          <w:sz w:val="28"/>
          <w:szCs w:val="28"/>
          <w:lang w:bidi="th-TH"/>
        </w:rPr>
      </w:pPr>
      <w:ins w:id="13" w:author="Vignesh Boopathy" w:date="2024-07-01T12:16:00Z" w16du:dateUtc="2024-07-01T06:46:00Z">
        <w:r w:rsidRPr="00CD09E7">
          <w:rPr>
            <w:rFonts w:asciiTheme="minorBidi" w:eastAsia="Times New Roman" w:hAnsiTheme="minorBidi"/>
            <w:sz w:val="28"/>
            <w:szCs w:val="28"/>
            <w:cs/>
            <w:lang w:bidi="th-TH"/>
          </w:rPr>
          <w:t>ตรวจสอบสถานะใบสมัครของคุณแบบเรียลไทม์บนแพลตฟอร์มออนไลน์ของเรา</w:t>
        </w:r>
      </w:ins>
    </w:p>
    <w:p w14:paraId="2487CB00" w14:textId="77777777" w:rsidR="00F75A71" w:rsidRPr="00CD09E7" w:rsidRDefault="00F75A71" w:rsidP="00F75A71">
      <w:pPr>
        <w:numPr>
          <w:ilvl w:val="0"/>
          <w:numId w:val="7"/>
        </w:numPr>
        <w:spacing w:before="100" w:beforeAutospacing="1" w:after="100" w:afterAutospacing="1" w:line="240" w:lineRule="auto"/>
        <w:rPr>
          <w:ins w:id="14" w:author="Vignesh Boopathy" w:date="2024-07-01T12:16:00Z" w16du:dateUtc="2024-07-01T06:46:00Z"/>
          <w:rFonts w:asciiTheme="minorBidi" w:eastAsia="Times New Roman" w:hAnsiTheme="minorBidi"/>
          <w:sz w:val="28"/>
          <w:szCs w:val="28"/>
          <w:lang w:bidi="th-TH"/>
        </w:rPr>
      </w:pPr>
      <w:ins w:id="15" w:author="Vignesh Boopathy" w:date="2024-07-01T12:16:00Z" w16du:dateUtc="2024-07-01T06:46:00Z">
        <w:r w:rsidRPr="00CD09E7">
          <w:rPr>
            <w:rFonts w:asciiTheme="minorBidi" w:eastAsia="Times New Roman" w:hAnsiTheme="minorBidi"/>
            <w:sz w:val="28"/>
            <w:szCs w:val="28"/>
            <w:cs/>
            <w:lang w:bidi="th-TH"/>
          </w:rPr>
          <w:t xml:space="preserve">ทีมผู้เชี่ยวชาญของเราพร้อมให้ความช่วยเหลือตลอด </w:t>
        </w:r>
        <w:r w:rsidRPr="00CD09E7">
          <w:rPr>
            <w:rFonts w:asciiTheme="minorBidi" w:eastAsia="Times New Roman" w:hAnsiTheme="minorBidi"/>
            <w:sz w:val="28"/>
            <w:szCs w:val="28"/>
            <w:lang w:bidi="th-TH"/>
          </w:rPr>
          <w:t xml:space="preserve">24 </w:t>
        </w:r>
        <w:r w:rsidRPr="00CD09E7">
          <w:rPr>
            <w:rFonts w:asciiTheme="minorBidi" w:eastAsia="Times New Roman" w:hAnsiTheme="minorBidi"/>
            <w:sz w:val="28"/>
            <w:szCs w:val="28"/>
            <w:cs/>
            <w:lang w:bidi="th-TH"/>
          </w:rPr>
          <w:t>ชั่วโมงทุกวันในหลายภาษา</w:t>
        </w:r>
      </w:ins>
    </w:p>
    <w:p w14:paraId="08837BFF" w14:textId="77777777" w:rsidR="00F75A71" w:rsidRPr="00CD09E7" w:rsidRDefault="00F75A71" w:rsidP="00F75A71">
      <w:pPr>
        <w:spacing w:before="100" w:beforeAutospacing="1" w:after="100" w:afterAutospacing="1" w:line="240" w:lineRule="auto"/>
        <w:rPr>
          <w:ins w:id="16" w:author="Vignesh Boopathy" w:date="2024-07-01T12:16:00Z" w16du:dateUtc="2024-07-01T06:46:00Z"/>
          <w:rFonts w:asciiTheme="minorBidi" w:eastAsia="Times New Roman" w:hAnsiTheme="minorBidi"/>
          <w:sz w:val="28"/>
          <w:szCs w:val="28"/>
          <w:lang w:bidi="th-TH"/>
        </w:rPr>
      </w:pPr>
      <w:ins w:id="17" w:author="Vignesh Boopathy" w:date="2024-07-01T12:16:00Z" w16du:dateUtc="2024-07-01T06:46:00Z">
        <w:r w:rsidRPr="00CD09E7">
          <w:rPr>
            <w:rFonts w:asciiTheme="minorBidi" w:eastAsia="Times New Roman" w:hAnsiTheme="minorBidi"/>
            <w:b/>
            <w:bCs/>
            <w:sz w:val="28"/>
            <w:szCs w:val="28"/>
            <w:cs/>
            <w:lang w:bidi="th-TH"/>
          </w:rPr>
          <w:t>สิทธิประโยชน์เพิ่มเติม:</w:t>
        </w:r>
      </w:ins>
    </w:p>
    <w:p w14:paraId="37389392" w14:textId="77777777" w:rsidR="00F75A71" w:rsidRPr="00CD09E7" w:rsidRDefault="00F75A71" w:rsidP="00F75A71">
      <w:pPr>
        <w:numPr>
          <w:ilvl w:val="0"/>
          <w:numId w:val="8"/>
        </w:numPr>
        <w:spacing w:before="100" w:beforeAutospacing="1" w:after="100" w:afterAutospacing="1" w:line="240" w:lineRule="auto"/>
        <w:rPr>
          <w:ins w:id="18" w:author="Vignesh Boopathy" w:date="2024-07-01T12:16:00Z" w16du:dateUtc="2024-07-01T06:46:00Z"/>
          <w:rFonts w:asciiTheme="minorBidi" w:eastAsia="Times New Roman" w:hAnsiTheme="minorBidi"/>
          <w:sz w:val="28"/>
          <w:szCs w:val="28"/>
          <w:lang w:bidi="th-TH"/>
        </w:rPr>
      </w:pPr>
      <w:ins w:id="19" w:author="Vignesh Boopathy" w:date="2024-07-01T12:16:00Z" w16du:dateUtc="2024-07-01T06:46:00Z">
        <w:r w:rsidRPr="00CD09E7">
          <w:rPr>
            <w:rFonts w:asciiTheme="minorBidi" w:eastAsia="Times New Roman" w:hAnsiTheme="minorBidi"/>
            <w:sz w:val="28"/>
            <w:szCs w:val="28"/>
            <w:cs/>
            <w:lang w:bidi="th-TH"/>
          </w:rPr>
          <w:t>เพลิดเพลินกับการทำธุรกรรมไม่จำกัดและไม่มีค่าบริการรายเดือนจนถึงหกเดือนหลังจากวันที่คุณสำเร็จการศึกษา (สูงสุดสี่ปี)</w:t>
        </w:r>
      </w:ins>
    </w:p>
    <w:p w14:paraId="108208C8" w14:textId="77777777" w:rsidR="00F75A71" w:rsidRPr="00CD09E7" w:rsidRDefault="00F75A71" w:rsidP="00F75A71">
      <w:pPr>
        <w:numPr>
          <w:ilvl w:val="0"/>
          <w:numId w:val="8"/>
        </w:numPr>
        <w:spacing w:before="100" w:beforeAutospacing="1" w:after="100" w:afterAutospacing="1" w:line="240" w:lineRule="auto"/>
        <w:rPr>
          <w:ins w:id="20" w:author="Vignesh Boopathy" w:date="2024-07-01T12:16:00Z" w16du:dateUtc="2024-07-01T06:46:00Z"/>
          <w:rFonts w:asciiTheme="minorBidi" w:eastAsia="Times New Roman" w:hAnsiTheme="minorBidi"/>
          <w:sz w:val="28"/>
          <w:szCs w:val="28"/>
          <w:lang w:bidi="th-TH"/>
        </w:rPr>
      </w:pPr>
      <w:ins w:id="21" w:author="Vignesh Boopathy" w:date="2024-07-01T12:16:00Z" w16du:dateUtc="2024-07-01T06:46:00Z">
        <w:r w:rsidRPr="00CD09E7">
          <w:rPr>
            <w:rFonts w:asciiTheme="minorBidi" w:eastAsia="Times New Roman" w:hAnsiTheme="minorBidi"/>
            <w:sz w:val="28"/>
            <w:szCs w:val="28"/>
            <w:cs/>
            <w:lang w:bidi="th-TH"/>
          </w:rPr>
          <w:t xml:space="preserve">เข้าถึงบริการโอนเงิน </w:t>
        </w:r>
        <w:proofErr w:type="spellStart"/>
        <w:r w:rsidRPr="00CD09E7">
          <w:rPr>
            <w:rFonts w:asciiTheme="minorBidi" w:eastAsia="Times New Roman" w:hAnsiTheme="minorBidi"/>
            <w:sz w:val="28"/>
            <w:szCs w:val="28"/>
            <w:lang w:bidi="th-TH"/>
          </w:rPr>
          <w:t>Interac</w:t>
        </w:r>
        <w:proofErr w:type="spellEnd"/>
        <w:r w:rsidRPr="00CD09E7">
          <w:rPr>
            <w:rFonts w:asciiTheme="minorBidi" w:eastAsia="Times New Roman" w:hAnsiTheme="minorBidi"/>
            <w:sz w:val="28"/>
            <w:szCs w:val="28"/>
            <w:lang w:bidi="th-TH"/>
          </w:rPr>
          <w:t xml:space="preserve"> e-Transfers </w:t>
        </w:r>
        <w:r w:rsidRPr="00CD09E7">
          <w:rPr>
            <w:rFonts w:asciiTheme="minorBidi" w:eastAsia="Times New Roman" w:hAnsiTheme="minorBidi"/>
            <w:sz w:val="28"/>
            <w:szCs w:val="28"/>
            <w:cs/>
            <w:lang w:bidi="th-TH"/>
          </w:rPr>
          <w:t>ฟรี สำหรับการโอนเงินระหว่างบัญชีในแคนาดา</w:t>
        </w:r>
      </w:ins>
    </w:p>
    <w:p w14:paraId="679791BB" w14:textId="77777777" w:rsidR="00F75A71" w:rsidRPr="00CD09E7" w:rsidRDefault="00F75A71" w:rsidP="00F75A71">
      <w:pPr>
        <w:numPr>
          <w:ilvl w:val="0"/>
          <w:numId w:val="8"/>
        </w:numPr>
        <w:spacing w:before="100" w:beforeAutospacing="1" w:after="100" w:afterAutospacing="1" w:line="240" w:lineRule="auto"/>
        <w:rPr>
          <w:ins w:id="22" w:author="Vignesh Boopathy" w:date="2024-07-01T12:16:00Z" w16du:dateUtc="2024-07-01T06:46:00Z"/>
          <w:rFonts w:asciiTheme="minorBidi" w:eastAsia="Times New Roman" w:hAnsiTheme="minorBidi"/>
          <w:sz w:val="28"/>
          <w:szCs w:val="28"/>
          <w:lang w:bidi="th-TH"/>
        </w:rPr>
      </w:pPr>
      <w:ins w:id="23" w:author="Vignesh Boopathy" w:date="2024-07-01T12:16:00Z" w16du:dateUtc="2024-07-01T06:46:00Z">
        <w:r w:rsidRPr="00CD09E7">
          <w:rPr>
            <w:rFonts w:asciiTheme="minorBidi" w:eastAsia="Times New Roman" w:hAnsiTheme="minorBidi"/>
            <w:sz w:val="28"/>
            <w:szCs w:val="28"/>
            <w:cs/>
            <w:lang w:bidi="th-TH"/>
          </w:rPr>
          <w:t xml:space="preserve">มีบัตรเครดิตที่ไม่มีค่าธรรมเนียมรายปีและวงเงินขั้นต่ำ </w:t>
        </w:r>
        <w:r w:rsidRPr="00CD09E7">
          <w:rPr>
            <w:rFonts w:asciiTheme="minorBidi" w:eastAsia="Times New Roman" w:hAnsiTheme="minorBidi"/>
            <w:sz w:val="28"/>
            <w:szCs w:val="28"/>
            <w:lang w:bidi="th-TH"/>
          </w:rPr>
          <w:t>$1,000</w:t>
        </w:r>
      </w:ins>
    </w:p>
    <w:p w14:paraId="15AFBE63" w14:textId="44AAC3A2" w:rsidR="00D92E88" w:rsidRPr="00BC167C" w:rsidDel="00F75A71" w:rsidRDefault="00394277" w:rsidP="00D92E88">
      <w:pPr>
        <w:rPr>
          <w:del w:id="24" w:author="Vignesh Boopathy" w:date="2024-07-01T12:16:00Z" w16du:dateUtc="2024-07-01T06:46:00Z"/>
          <w:rFonts w:cstheme="minorHAnsi"/>
          <w:b/>
          <w:bCs/>
          <w:sz w:val="24"/>
          <w:szCs w:val="24"/>
          <w:u w:val="single"/>
        </w:rPr>
      </w:pPr>
      <w:del w:id="25" w:author="Vignesh Boopathy" w:date="2024-07-01T12:16:00Z" w16du:dateUtc="2024-07-01T06:46:00Z">
        <w:r w:rsidRPr="00BC167C" w:rsidDel="00F75A71">
          <w:rPr>
            <w:rFonts w:cstheme="minorHAnsi"/>
            <w:b/>
            <w:bCs/>
            <w:sz w:val="24"/>
            <w:szCs w:val="24"/>
            <w:u w:val="single"/>
          </w:rPr>
          <w:delText xml:space="preserve">CIBC </w:delText>
        </w:r>
        <w:r w:rsidR="00D92E88" w:rsidRPr="00BC167C" w:rsidDel="00F75A71">
          <w:rPr>
            <w:rFonts w:cstheme="minorHAnsi"/>
            <w:b/>
            <w:bCs/>
            <w:sz w:val="24"/>
            <w:szCs w:val="24"/>
            <w:u w:val="single"/>
          </w:rPr>
          <w:delText xml:space="preserve">Blue Box Content </w:delText>
        </w:r>
      </w:del>
    </w:p>
    <w:p w14:paraId="0CA06C71" w14:textId="760EB4B5" w:rsidR="00535965" w:rsidDel="00F75A71" w:rsidRDefault="00535965" w:rsidP="00535965">
      <w:pPr>
        <w:rPr>
          <w:del w:id="26" w:author="Vignesh Boopathy" w:date="2024-07-01T12:16:00Z" w16du:dateUtc="2024-07-01T06:46:00Z"/>
          <w:rFonts w:ascii="Calibri" w:eastAsia="Calibri" w:hAnsi="Calibri" w:cs="Calibri"/>
          <w:b/>
          <w:bCs/>
          <w:color w:val="000000" w:themeColor="text1"/>
        </w:rPr>
      </w:pPr>
      <w:del w:id="27" w:author="Vignesh Boopathy" w:date="2024-07-01T12:16:00Z" w16du:dateUtc="2024-07-01T06:46:00Z">
        <w:r w:rsidRPr="5E703669" w:rsidDel="00F75A71">
          <w:rPr>
            <w:rFonts w:ascii="Calibri" w:eastAsia="Calibri" w:hAnsi="Calibri" w:cs="Calibri"/>
            <w:b/>
            <w:bCs/>
            <w:color w:val="000000" w:themeColor="text1"/>
          </w:rPr>
          <w:delText>CIBC International Student Banking Offer (ISBO)</w:delText>
        </w:r>
      </w:del>
    </w:p>
    <w:p w14:paraId="016CE7AC" w14:textId="52BD796B" w:rsidR="00535965" w:rsidDel="00F75A71" w:rsidRDefault="00535965" w:rsidP="00535965">
      <w:pPr>
        <w:rPr>
          <w:del w:id="28" w:author="Vignesh Boopathy" w:date="2024-07-01T12:16:00Z" w16du:dateUtc="2024-07-01T06:46:00Z"/>
          <w:rFonts w:ascii="Calibri" w:eastAsia="Calibri" w:hAnsi="Calibri" w:cs="Calibri"/>
          <w:color w:val="000000" w:themeColor="text1"/>
        </w:rPr>
      </w:pPr>
      <w:del w:id="29" w:author="Vignesh Boopathy" w:date="2024-07-01T12:16:00Z" w16du:dateUtc="2024-07-01T06:46:00Z">
        <w:r w:rsidRPr="1D626C1E" w:rsidDel="00F75A71">
          <w:rPr>
            <w:rFonts w:ascii="Calibri" w:eastAsia="Calibri" w:hAnsi="Calibri" w:cs="Calibri"/>
            <w:color w:val="000000" w:themeColor="text1"/>
          </w:rPr>
          <w:delText>As an international student who is preparing to study abroad, we know there’s a lot to do before you arrive, and that the banking system in Canada may be different from the one in your home country. That’s why we developed the CIBC ISBO Program. At CIBC, we’re dedicated to supporting you at every step of your journey in Canada</w:delText>
        </w:r>
      </w:del>
    </w:p>
    <w:p w14:paraId="4A0062F0" w14:textId="5D6AFCE0" w:rsidR="00535965" w:rsidDel="00F75A71" w:rsidRDefault="00535965" w:rsidP="00535965">
      <w:pPr>
        <w:rPr>
          <w:del w:id="30" w:author="Vignesh Boopathy" w:date="2024-07-01T12:16:00Z" w16du:dateUtc="2024-07-01T06:46:00Z"/>
          <w:rStyle w:val="A4"/>
          <w:b/>
          <w:bCs/>
        </w:rPr>
      </w:pPr>
      <w:del w:id="31" w:author="Vignesh Boopathy" w:date="2024-07-01T12:16:00Z" w16du:dateUtc="2024-07-01T06:46:00Z">
        <w:r w:rsidRPr="1D626C1E" w:rsidDel="00F75A71">
          <w:rPr>
            <w:rStyle w:val="A4"/>
            <w:b/>
            <w:bCs/>
          </w:rPr>
          <w:delText>Key Program Highlights:</w:delText>
        </w:r>
      </w:del>
    </w:p>
    <w:p w14:paraId="0BE06689" w14:textId="39FC3257" w:rsidR="00535965" w:rsidDel="00F75A71" w:rsidRDefault="00535965" w:rsidP="00535965">
      <w:pPr>
        <w:pStyle w:val="ListParagraph"/>
        <w:numPr>
          <w:ilvl w:val="0"/>
          <w:numId w:val="6"/>
        </w:numPr>
        <w:rPr>
          <w:del w:id="32" w:author="Vignesh Boopathy" w:date="2024-07-01T12:16:00Z" w16du:dateUtc="2024-07-01T06:46:00Z"/>
          <w:rStyle w:val="A4"/>
        </w:rPr>
      </w:pPr>
      <w:del w:id="33" w:author="Vignesh Boopathy" w:date="2024-07-01T12:16:00Z" w16du:dateUtc="2024-07-01T06:46:00Z">
        <w:r w:rsidRPr="1D626C1E" w:rsidDel="00F75A71">
          <w:rPr>
            <w:rStyle w:val="A4"/>
          </w:rPr>
          <w:delText xml:space="preserve">Use our secure online platform to submit your application within 5 minutes </w:delText>
        </w:r>
      </w:del>
    </w:p>
    <w:p w14:paraId="3ACA5070" w14:textId="4FF9AD89" w:rsidR="00535965" w:rsidDel="00F75A71" w:rsidRDefault="00535965" w:rsidP="00535965">
      <w:pPr>
        <w:pStyle w:val="ListParagraph"/>
        <w:numPr>
          <w:ilvl w:val="0"/>
          <w:numId w:val="6"/>
        </w:numPr>
        <w:rPr>
          <w:del w:id="34" w:author="Vignesh Boopathy" w:date="2024-07-01T12:16:00Z" w16du:dateUtc="2024-07-01T06:46:00Z"/>
          <w:rStyle w:val="A4"/>
        </w:rPr>
      </w:pPr>
      <w:del w:id="35" w:author="Vignesh Boopathy" w:date="2024-07-01T12:16:00Z" w16du:dateUtc="2024-07-01T06:46:00Z">
        <w:r w:rsidRPr="1D626C1E" w:rsidDel="00F75A71">
          <w:rPr>
            <w:rStyle w:val="A4"/>
          </w:rPr>
          <w:delText>Conveniently make payments in your preferred currency with no additional fee prior to arrival in Canada</w:delText>
        </w:r>
      </w:del>
    </w:p>
    <w:p w14:paraId="7E7CBB24" w14:textId="1E57F9BE" w:rsidR="00535965" w:rsidDel="00F75A71" w:rsidRDefault="00535965" w:rsidP="00535965">
      <w:pPr>
        <w:pStyle w:val="ListParagraph"/>
        <w:numPr>
          <w:ilvl w:val="0"/>
          <w:numId w:val="6"/>
        </w:numPr>
        <w:rPr>
          <w:del w:id="36" w:author="Vignesh Boopathy" w:date="2024-07-01T12:16:00Z" w16du:dateUtc="2024-07-01T06:46:00Z"/>
          <w:rStyle w:val="A4"/>
        </w:rPr>
      </w:pPr>
      <w:del w:id="37" w:author="Vignesh Boopathy" w:date="2024-07-01T12:16:00Z" w16du:dateUtc="2024-07-01T06:46:00Z">
        <w:r w:rsidRPr="1D626C1E" w:rsidDel="00F75A71">
          <w:rPr>
            <w:rStyle w:val="A4"/>
          </w:rPr>
          <w:delText>Once funds have been deposited into your GIC Program account, you’ll receive a confirmation of funds letter for study permit application</w:delText>
        </w:r>
      </w:del>
    </w:p>
    <w:p w14:paraId="122447D8" w14:textId="7110E850" w:rsidR="00535965" w:rsidDel="00F75A71" w:rsidRDefault="00535965" w:rsidP="00535965">
      <w:pPr>
        <w:pStyle w:val="ListParagraph"/>
        <w:numPr>
          <w:ilvl w:val="0"/>
          <w:numId w:val="6"/>
        </w:numPr>
        <w:rPr>
          <w:del w:id="38" w:author="Vignesh Boopathy" w:date="2024-07-01T12:16:00Z" w16du:dateUtc="2024-07-01T06:46:00Z"/>
          <w:rStyle w:val="A4"/>
        </w:rPr>
      </w:pPr>
      <w:del w:id="39" w:author="Vignesh Boopathy" w:date="2024-07-01T12:16:00Z" w16du:dateUtc="2024-07-01T06:46:00Z">
        <w:r w:rsidRPr="1D626C1E" w:rsidDel="00F75A71">
          <w:rPr>
            <w:rStyle w:val="A4"/>
          </w:rPr>
          <w:delText>View the status of your application in real-time</w:delText>
        </w:r>
        <w:r w:rsidDel="00F75A71">
          <w:rPr>
            <w:rStyle w:val="A4"/>
          </w:rPr>
          <w:delText xml:space="preserve"> on our online platform</w:delText>
        </w:r>
      </w:del>
    </w:p>
    <w:p w14:paraId="14E4F560" w14:textId="7FF40E24" w:rsidR="00535965" w:rsidDel="00F75A71" w:rsidRDefault="00535965" w:rsidP="00535965">
      <w:pPr>
        <w:pStyle w:val="ListParagraph"/>
        <w:numPr>
          <w:ilvl w:val="0"/>
          <w:numId w:val="6"/>
        </w:numPr>
        <w:rPr>
          <w:del w:id="40" w:author="Vignesh Boopathy" w:date="2024-07-01T12:16:00Z" w16du:dateUtc="2024-07-01T06:46:00Z"/>
          <w:rStyle w:val="A4"/>
          <w:rFonts w:eastAsiaTheme="minorEastAsia"/>
        </w:rPr>
      </w:pPr>
      <w:bookmarkStart w:id="41" w:name="_Hlk169091765"/>
      <w:del w:id="42" w:author="Vignesh Boopathy" w:date="2024-07-01T12:16:00Z" w16du:dateUtc="2024-07-01T06:46:00Z">
        <w:r w:rsidRPr="1D626C1E" w:rsidDel="00F75A71">
          <w:rPr>
            <w:rStyle w:val="A4"/>
            <w:rFonts w:eastAsiaTheme="minorEastAsia"/>
          </w:rPr>
          <w:delText>Our team of experts is available to assist you 24 hours a day and 7 days a week in multiple languages</w:delText>
        </w:r>
      </w:del>
    </w:p>
    <w:bookmarkEnd w:id="41"/>
    <w:p w14:paraId="2EA6176D" w14:textId="4403DC1B" w:rsidR="00535965" w:rsidDel="00F75A71" w:rsidRDefault="00535965" w:rsidP="00535965">
      <w:pPr>
        <w:rPr>
          <w:del w:id="43" w:author="Vignesh Boopathy" w:date="2024-07-01T12:16:00Z" w16du:dateUtc="2024-07-01T06:46:00Z"/>
          <w:rStyle w:val="A4"/>
          <w:b/>
          <w:bCs/>
        </w:rPr>
      </w:pPr>
      <w:del w:id="44" w:author="Vignesh Boopathy" w:date="2024-07-01T12:16:00Z" w16du:dateUtc="2024-07-01T06:46:00Z">
        <w:r w:rsidRPr="1D626C1E" w:rsidDel="00F75A71">
          <w:rPr>
            <w:rStyle w:val="A4"/>
            <w:b/>
            <w:bCs/>
          </w:rPr>
          <w:delText xml:space="preserve">Additional Benefits: </w:delText>
        </w:r>
      </w:del>
    </w:p>
    <w:p w14:paraId="34DD893D" w14:textId="56B7BF1B" w:rsidR="00535965" w:rsidDel="00F75A71" w:rsidRDefault="00535965" w:rsidP="00535965">
      <w:pPr>
        <w:pStyle w:val="ListParagraph"/>
        <w:numPr>
          <w:ilvl w:val="0"/>
          <w:numId w:val="5"/>
        </w:numPr>
        <w:rPr>
          <w:del w:id="45" w:author="Vignesh Boopathy" w:date="2024-07-01T12:16:00Z" w16du:dateUtc="2024-07-01T06:46:00Z"/>
          <w:rStyle w:val="A4"/>
          <w:rFonts w:eastAsiaTheme="minorEastAsia"/>
        </w:rPr>
      </w:pPr>
      <w:del w:id="46" w:author="Vignesh Boopathy" w:date="2024-07-01T12:16:00Z" w16du:dateUtc="2024-07-01T06:46:00Z">
        <w:r w:rsidRPr="1D626C1E" w:rsidDel="00F75A71">
          <w:rPr>
            <w:rStyle w:val="A4"/>
            <w:rFonts w:eastAsiaTheme="minorEastAsia"/>
          </w:rPr>
          <w:lastRenderedPageBreak/>
          <w:delText>Enjoy the perks of unlimited transactions and no monthly account fees up until six months after your graduation date (up to four years)</w:delText>
        </w:r>
      </w:del>
    </w:p>
    <w:p w14:paraId="31E6BE6E" w14:textId="5C34B0C7" w:rsidR="00535965" w:rsidDel="00F75A71" w:rsidRDefault="00535965" w:rsidP="00535965">
      <w:pPr>
        <w:pStyle w:val="ListParagraph"/>
        <w:numPr>
          <w:ilvl w:val="0"/>
          <w:numId w:val="5"/>
        </w:numPr>
        <w:rPr>
          <w:del w:id="47" w:author="Vignesh Boopathy" w:date="2024-07-01T12:16:00Z" w16du:dateUtc="2024-07-01T06:46:00Z"/>
          <w:rStyle w:val="A4"/>
          <w:rFonts w:eastAsiaTheme="minorEastAsia"/>
        </w:rPr>
      </w:pPr>
      <w:del w:id="48" w:author="Vignesh Boopathy" w:date="2024-07-01T12:16:00Z" w16du:dateUtc="2024-07-01T06:46:00Z">
        <w:r w:rsidRPr="1D626C1E" w:rsidDel="00F75A71">
          <w:rPr>
            <w:rStyle w:val="A4"/>
            <w:rFonts w:eastAsiaTheme="minorEastAsia"/>
          </w:rPr>
          <w:delText xml:space="preserve">Access to free </w:delText>
        </w:r>
        <w:r w:rsidRPr="1D626C1E" w:rsidDel="00F75A71">
          <w:rPr>
            <w:rStyle w:val="A4"/>
            <w:rFonts w:eastAsiaTheme="minorEastAsia"/>
            <w:i/>
            <w:iCs/>
          </w:rPr>
          <w:delText xml:space="preserve">Interac </w:delText>
        </w:r>
        <w:r w:rsidRPr="1D626C1E" w:rsidDel="00F75A71">
          <w:rPr>
            <w:rStyle w:val="A4"/>
            <w:rFonts w:eastAsiaTheme="minorEastAsia"/>
          </w:rPr>
          <w:delText>e-Transfers for transferring money from one Canadian account to another</w:delText>
        </w:r>
      </w:del>
    </w:p>
    <w:p w14:paraId="7C24508F" w14:textId="6B31CCF8" w:rsidR="00535965" w:rsidDel="00F75A71" w:rsidRDefault="00535965" w:rsidP="00535965">
      <w:pPr>
        <w:pStyle w:val="ListParagraph"/>
        <w:numPr>
          <w:ilvl w:val="0"/>
          <w:numId w:val="6"/>
        </w:numPr>
        <w:shd w:val="clear" w:color="auto" w:fill="FFFFFF" w:themeFill="background1"/>
        <w:spacing w:after="0"/>
        <w:rPr>
          <w:del w:id="49" w:author="Vignesh Boopathy" w:date="2024-07-01T12:16:00Z" w16du:dateUtc="2024-07-01T06:46:00Z"/>
          <w:rStyle w:val="A4"/>
        </w:rPr>
      </w:pPr>
      <w:del w:id="50" w:author="Vignesh Boopathy" w:date="2024-07-01T12:16:00Z" w16du:dateUtc="2024-07-01T06:46:00Z">
        <w:r w:rsidRPr="1D626C1E" w:rsidDel="00F75A71">
          <w:rPr>
            <w:rStyle w:val="A4"/>
            <w:rFonts w:eastAsiaTheme="minorEastAsia"/>
          </w:rPr>
          <w:delText xml:space="preserve">Credit card options with $0 annual fees and a minimum limit of $1000 are available.  </w:delText>
        </w:r>
      </w:del>
    </w:p>
    <w:p w14:paraId="45DD48CF" w14:textId="709131EA" w:rsidR="006734BF" w:rsidDel="00F75A71" w:rsidRDefault="006734BF">
      <w:pPr>
        <w:rPr>
          <w:ins w:id="51" w:author="Nattharika Nillaphong" w:date="2024-06-25T16:50:00Z" w16du:dateUtc="2024-06-25T09:50:00Z"/>
          <w:del w:id="52" w:author="Vignesh Boopathy" w:date="2024-07-01T12:16:00Z" w16du:dateUtc="2024-07-01T06:46:00Z"/>
          <w:lang w:bidi="th-TH"/>
        </w:rPr>
      </w:pPr>
    </w:p>
    <w:p w14:paraId="0FADABF0" w14:textId="75C70DB1" w:rsidR="008222BD" w:rsidRPr="008222BD" w:rsidDel="00F75A71" w:rsidRDefault="008222BD" w:rsidP="008222BD">
      <w:pPr>
        <w:spacing w:before="100" w:beforeAutospacing="1" w:after="100" w:afterAutospacing="1" w:line="240" w:lineRule="auto"/>
        <w:rPr>
          <w:ins w:id="53" w:author="Nattharika Nillaphong" w:date="2024-06-25T16:50:00Z" w16du:dateUtc="2024-06-25T09:50:00Z"/>
          <w:del w:id="54" w:author="Vignesh Boopathy" w:date="2024-07-01T12:16:00Z" w16du:dateUtc="2024-07-01T06:46:00Z"/>
          <w:rFonts w:asciiTheme="minorBidi" w:eastAsia="Times New Roman" w:hAnsiTheme="minorBidi"/>
          <w:sz w:val="28"/>
          <w:szCs w:val="28"/>
          <w:lang w:bidi="th-TH"/>
          <w:rPrChange w:id="55" w:author="Nattharika Nillaphong" w:date="2024-06-25T16:51:00Z" w16du:dateUtc="2024-06-25T09:51:00Z">
            <w:rPr>
              <w:ins w:id="56" w:author="Nattharika Nillaphong" w:date="2024-06-25T16:50:00Z" w16du:dateUtc="2024-06-25T09:50:00Z"/>
              <w:del w:id="57" w:author="Vignesh Boopathy" w:date="2024-07-01T12:16:00Z" w16du:dateUtc="2024-07-01T06:46:00Z"/>
              <w:rFonts w:ascii="Times New Roman" w:eastAsia="Times New Roman" w:hAnsi="Times New Roman" w:cs="Times New Roman"/>
              <w:sz w:val="24"/>
              <w:szCs w:val="24"/>
              <w:lang w:bidi="th-TH"/>
            </w:rPr>
          </w:rPrChange>
        </w:rPr>
      </w:pPr>
      <w:ins w:id="58" w:author="Nattharika Nillaphong" w:date="2024-06-25T16:50:00Z" w16du:dateUtc="2024-06-25T09:50:00Z">
        <w:del w:id="59" w:author="Vignesh Boopathy" w:date="2024-07-01T12:16:00Z" w16du:dateUtc="2024-07-01T06:46:00Z">
          <w:r w:rsidRPr="008222BD" w:rsidDel="00F75A71">
            <w:rPr>
              <w:rFonts w:asciiTheme="minorBidi" w:eastAsia="Times New Roman" w:hAnsiTheme="minorBidi"/>
              <w:b/>
              <w:bCs/>
              <w:sz w:val="28"/>
              <w:szCs w:val="28"/>
              <w:cs/>
              <w:lang w:bidi="th-TH"/>
              <w:rPrChange w:id="60" w:author="Nattharika Nillaphong" w:date="2024-06-25T16:51:00Z" w16du:dateUtc="2024-06-25T09:51:00Z">
                <w:rPr>
                  <w:rFonts w:ascii="Times New Roman" w:eastAsia="Times New Roman" w:hAnsi="Times New Roman" w:cs="Angsana New"/>
                  <w:b/>
                  <w:bCs/>
                  <w:sz w:val="24"/>
                  <w:szCs w:val="24"/>
                  <w:cs/>
                  <w:lang w:bidi="th-TH"/>
                </w:rPr>
              </w:rPrChange>
            </w:rPr>
            <w:delText xml:space="preserve">ข้อเสนอสำหรับนักศึกษาต่างชาติของ </w:delText>
          </w:r>
          <w:r w:rsidRPr="008222BD" w:rsidDel="00F75A71">
            <w:rPr>
              <w:rFonts w:asciiTheme="minorBidi" w:eastAsia="Times New Roman" w:hAnsiTheme="minorBidi"/>
              <w:b/>
              <w:bCs/>
              <w:sz w:val="28"/>
              <w:szCs w:val="28"/>
              <w:lang w:bidi="th-TH"/>
              <w:rPrChange w:id="61" w:author="Nattharika Nillaphong" w:date="2024-06-25T16:51:00Z" w16du:dateUtc="2024-06-25T09:51:00Z">
                <w:rPr>
                  <w:rFonts w:ascii="Times New Roman" w:eastAsia="Times New Roman" w:hAnsi="Times New Roman" w:cs="Times New Roman"/>
                  <w:b/>
                  <w:bCs/>
                  <w:sz w:val="24"/>
                  <w:szCs w:val="24"/>
                  <w:lang w:bidi="th-TH"/>
                </w:rPr>
              </w:rPrChange>
            </w:rPr>
            <w:delText>CIBC (ISBO)</w:delText>
          </w:r>
        </w:del>
      </w:ins>
    </w:p>
    <w:p w14:paraId="14A9DF06" w14:textId="5325AAA8" w:rsidR="008222BD" w:rsidRPr="008222BD" w:rsidDel="00F75A71" w:rsidRDefault="008222BD" w:rsidP="008222BD">
      <w:pPr>
        <w:spacing w:before="100" w:beforeAutospacing="1" w:after="100" w:afterAutospacing="1" w:line="240" w:lineRule="auto"/>
        <w:rPr>
          <w:ins w:id="62" w:author="Nattharika Nillaphong" w:date="2024-06-25T16:50:00Z" w16du:dateUtc="2024-06-25T09:50:00Z"/>
          <w:del w:id="63" w:author="Vignesh Boopathy" w:date="2024-07-01T12:16:00Z" w16du:dateUtc="2024-07-01T06:46:00Z"/>
          <w:rFonts w:asciiTheme="minorBidi" w:eastAsia="Times New Roman" w:hAnsiTheme="minorBidi"/>
          <w:sz w:val="28"/>
          <w:szCs w:val="28"/>
          <w:lang w:bidi="th-TH"/>
          <w:rPrChange w:id="64" w:author="Nattharika Nillaphong" w:date="2024-06-25T16:51:00Z" w16du:dateUtc="2024-06-25T09:51:00Z">
            <w:rPr>
              <w:ins w:id="65" w:author="Nattharika Nillaphong" w:date="2024-06-25T16:50:00Z" w16du:dateUtc="2024-06-25T09:50:00Z"/>
              <w:del w:id="66" w:author="Vignesh Boopathy" w:date="2024-07-01T12:16:00Z" w16du:dateUtc="2024-07-01T06:46:00Z"/>
              <w:rFonts w:ascii="Times New Roman" w:eastAsia="Times New Roman" w:hAnsi="Times New Roman" w:cs="Times New Roman"/>
              <w:sz w:val="24"/>
              <w:szCs w:val="24"/>
              <w:lang w:bidi="th-TH"/>
            </w:rPr>
          </w:rPrChange>
        </w:rPr>
      </w:pPr>
      <w:ins w:id="67" w:author="Nattharika Nillaphong" w:date="2024-06-25T16:50:00Z" w16du:dateUtc="2024-06-25T09:50:00Z">
        <w:del w:id="68" w:author="Vignesh Boopathy" w:date="2024-07-01T12:16:00Z" w16du:dateUtc="2024-07-01T06:46:00Z">
          <w:r w:rsidRPr="008222BD" w:rsidDel="00F75A71">
            <w:rPr>
              <w:rFonts w:asciiTheme="minorBidi" w:eastAsia="Times New Roman" w:hAnsiTheme="minorBidi"/>
              <w:sz w:val="28"/>
              <w:szCs w:val="28"/>
              <w:cs/>
              <w:lang w:bidi="th-TH"/>
              <w:rPrChange w:id="69" w:author="Nattharika Nillaphong" w:date="2024-06-25T16:51:00Z" w16du:dateUtc="2024-06-25T09:51:00Z">
                <w:rPr>
                  <w:rFonts w:ascii="Times New Roman" w:eastAsia="Times New Roman" w:hAnsi="Times New Roman" w:cs="Angsana New"/>
                  <w:sz w:val="24"/>
                  <w:szCs w:val="24"/>
                  <w:cs/>
                  <w:lang w:bidi="th-TH"/>
                </w:rPr>
              </w:rPrChange>
            </w:rPr>
            <w:delText xml:space="preserve">ในฐานะนักศึกษาต่างชาติที่กำลังเตรียมตัวไปเรียนต่างประเทศ เราเข้าใจดีว่ามีหลายอย่างที่ต้องเตรียมก่อนเดินทางมาถึง และระบบการธนาคารในแคนาดาอาจแตกต่างจากประเทศของคุณ นั่นคือเหตุผลที่เราพัฒนาโปรแกรม </w:delText>
          </w:r>
          <w:r w:rsidRPr="008222BD" w:rsidDel="00F75A71">
            <w:rPr>
              <w:rFonts w:asciiTheme="minorBidi" w:eastAsia="Times New Roman" w:hAnsiTheme="minorBidi"/>
              <w:sz w:val="28"/>
              <w:szCs w:val="28"/>
              <w:lang w:bidi="th-TH"/>
              <w:rPrChange w:id="70" w:author="Nattharika Nillaphong" w:date="2024-06-25T16:51:00Z" w16du:dateUtc="2024-06-25T09:51:00Z">
                <w:rPr>
                  <w:rFonts w:ascii="Times New Roman" w:eastAsia="Times New Roman" w:hAnsi="Times New Roman" w:cs="Times New Roman"/>
                  <w:sz w:val="24"/>
                  <w:szCs w:val="24"/>
                  <w:lang w:bidi="th-TH"/>
                </w:rPr>
              </w:rPrChange>
            </w:rPr>
            <w:delText xml:space="preserve">CIBC ISBO </w:delText>
          </w:r>
          <w:r w:rsidRPr="008222BD" w:rsidDel="00F75A71">
            <w:rPr>
              <w:rFonts w:asciiTheme="minorBidi" w:eastAsia="Times New Roman" w:hAnsiTheme="minorBidi"/>
              <w:sz w:val="28"/>
              <w:szCs w:val="28"/>
              <w:cs/>
              <w:lang w:bidi="th-TH"/>
              <w:rPrChange w:id="71" w:author="Nattharika Nillaphong" w:date="2024-06-25T16:51:00Z" w16du:dateUtc="2024-06-25T09:51:00Z">
                <w:rPr>
                  <w:rFonts w:ascii="Times New Roman" w:eastAsia="Times New Roman" w:hAnsi="Times New Roman" w:cs="Angsana New"/>
                  <w:sz w:val="24"/>
                  <w:szCs w:val="24"/>
                  <w:cs/>
                  <w:lang w:bidi="th-TH"/>
                </w:rPr>
              </w:rPrChange>
            </w:rPr>
            <w:delText xml:space="preserve">ที่ </w:delText>
          </w:r>
          <w:r w:rsidRPr="008222BD" w:rsidDel="00F75A71">
            <w:rPr>
              <w:rFonts w:asciiTheme="minorBidi" w:eastAsia="Times New Roman" w:hAnsiTheme="minorBidi"/>
              <w:sz w:val="28"/>
              <w:szCs w:val="28"/>
              <w:lang w:bidi="th-TH"/>
              <w:rPrChange w:id="72" w:author="Nattharika Nillaphong" w:date="2024-06-25T16:51:00Z" w16du:dateUtc="2024-06-25T09:51:00Z">
                <w:rPr>
                  <w:rFonts w:ascii="Times New Roman" w:eastAsia="Times New Roman" w:hAnsi="Times New Roman" w:cs="Times New Roman"/>
                  <w:sz w:val="24"/>
                  <w:szCs w:val="24"/>
                  <w:lang w:bidi="th-TH"/>
                </w:rPr>
              </w:rPrChange>
            </w:rPr>
            <w:delText xml:space="preserve">CIBC </w:delText>
          </w:r>
          <w:r w:rsidRPr="008222BD" w:rsidDel="00F75A71">
            <w:rPr>
              <w:rFonts w:asciiTheme="minorBidi" w:eastAsia="Times New Roman" w:hAnsiTheme="minorBidi"/>
              <w:sz w:val="28"/>
              <w:szCs w:val="28"/>
              <w:cs/>
              <w:lang w:bidi="th-TH"/>
              <w:rPrChange w:id="73" w:author="Nattharika Nillaphong" w:date="2024-06-25T16:51:00Z" w16du:dateUtc="2024-06-25T09:51:00Z">
                <w:rPr>
                  <w:rFonts w:ascii="Times New Roman" w:eastAsia="Times New Roman" w:hAnsi="Times New Roman" w:cs="Angsana New"/>
                  <w:sz w:val="24"/>
                  <w:szCs w:val="24"/>
                  <w:cs/>
                  <w:lang w:bidi="th-TH"/>
                </w:rPr>
              </w:rPrChange>
            </w:rPr>
            <w:delText>เราทุ่มเทเพื่อสนับสนุนคุณทุกย่างก้าวในแคนาดา</w:delText>
          </w:r>
        </w:del>
      </w:ins>
    </w:p>
    <w:p w14:paraId="53DD9713" w14:textId="0AE579F4" w:rsidR="008222BD" w:rsidRPr="008222BD" w:rsidDel="00F75A71" w:rsidRDefault="008222BD" w:rsidP="008222BD">
      <w:pPr>
        <w:spacing w:before="100" w:beforeAutospacing="1" w:after="100" w:afterAutospacing="1" w:line="240" w:lineRule="auto"/>
        <w:rPr>
          <w:ins w:id="74" w:author="Nattharika Nillaphong" w:date="2024-06-25T16:50:00Z" w16du:dateUtc="2024-06-25T09:50:00Z"/>
          <w:del w:id="75" w:author="Vignesh Boopathy" w:date="2024-07-01T12:16:00Z" w16du:dateUtc="2024-07-01T06:46:00Z"/>
          <w:rFonts w:asciiTheme="minorBidi" w:eastAsia="Times New Roman" w:hAnsiTheme="minorBidi"/>
          <w:sz w:val="28"/>
          <w:szCs w:val="28"/>
          <w:lang w:bidi="th-TH"/>
          <w:rPrChange w:id="76" w:author="Nattharika Nillaphong" w:date="2024-06-25T16:51:00Z" w16du:dateUtc="2024-06-25T09:51:00Z">
            <w:rPr>
              <w:ins w:id="77" w:author="Nattharika Nillaphong" w:date="2024-06-25T16:50:00Z" w16du:dateUtc="2024-06-25T09:50:00Z"/>
              <w:del w:id="78" w:author="Vignesh Boopathy" w:date="2024-07-01T12:16:00Z" w16du:dateUtc="2024-07-01T06:46:00Z"/>
              <w:rFonts w:ascii="Times New Roman" w:eastAsia="Times New Roman" w:hAnsi="Times New Roman" w:cs="Times New Roman"/>
              <w:sz w:val="24"/>
              <w:szCs w:val="24"/>
              <w:lang w:bidi="th-TH"/>
            </w:rPr>
          </w:rPrChange>
        </w:rPr>
      </w:pPr>
      <w:ins w:id="79" w:author="Nattharika Nillaphong" w:date="2024-06-25T16:50:00Z" w16du:dateUtc="2024-06-25T09:50:00Z">
        <w:del w:id="80" w:author="Vignesh Boopathy" w:date="2024-07-01T12:16:00Z" w16du:dateUtc="2024-07-01T06:46:00Z">
          <w:r w:rsidRPr="008222BD" w:rsidDel="00F75A71">
            <w:rPr>
              <w:rFonts w:asciiTheme="minorBidi" w:eastAsia="Times New Roman" w:hAnsiTheme="minorBidi"/>
              <w:b/>
              <w:bCs/>
              <w:sz w:val="28"/>
              <w:szCs w:val="28"/>
              <w:cs/>
              <w:lang w:bidi="th-TH"/>
              <w:rPrChange w:id="81" w:author="Nattharika Nillaphong" w:date="2024-06-25T16:51:00Z" w16du:dateUtc="2024-06-25T09:51:00Z">
                <w:rPr>
                  <w:rFonts w:ascii="Times New Roman" w:eastAsia="Times New Roman" w:hAnsi="Times New Roman" w:cs="Angsana New"/>
                  <w:b/>
                  <w:bCs/>
                  <w:sz w:val="24"/>
                  <w:szCs w:val="24"/>
                  <w:cs/>
                  <w:lang w:bidi="th-TH"/>
                </w:rPr>
              </w:rPrChange>
            </w:rPr>
            <w:delText>จุดเด่นของโปรแกรม:</w:delText>
          </w:r>
        </w:del>
      </w:ins>
    </w:p>
    <w:p w14:paraId="76F98456" w14:textId="3B2360B0" w:rsidR="008222BD" w:rsidRPr="008222BD" w:rsidDel="00F75A71" w:rsidRDefault="008222BD" w:rsidP="008222BD">
      <w:pPr>
        <w:numPr>
          <w:ilvl w:val="0"/>
          <w:numId w:val="7"/>
        </w:numPr>
        <w:spacing w:before="100" w:beforeAutospacing="1" w:after="100" w:afterAutospacing="1" w:line="240" w:lineRule="auto"/>
        <w:rPr>
          <w:ins w:id="82" w:author="Nattharika Nillaphong" w:date="2024-06-25T16:50:00Z" w16du:dateUtc="2024-06-25T09:50:00Z"/>
          <w:del w:id="83" w:author="Vignesh Boopathy" w:date="2024-07-01T12:16:00Z" w16du:dateUtc="2024-07-01T06:46:00Z"/>
          <w:rFonts w:asciiTheme="minorBidi" w:eastAsia="Times New Roman" w:hAnsiTheme="minorBidi"/>
          <w:sz w:val="28"/>
          <w:szCs w:val="28"/>
          <w:lang w:bidi="th-TH"/>
          <w:rPrChange w:id="84" w:author="Nattharika Nillaphong" w:date="2024-06-25T16:51:00Z" w16du:dateUtc="2024-06-25T09:51:00Z">
            <w:rPr>
              <w:ins w:id="85" w:author="Nattharika Nillaphong" w:date="2024-06-25T16:50:00Z" w16du:dateUtc="2024-06-25T09:50:00Z"/>
              <w:del w:id="86" w:author="Vignesh Boopathy" w:date="2024-07-01T12:16:00Z" w16du:dateUtc="2024-07-01T06:46:00Z"/>
              <w:rFonts w:ascii="Times New Roman" w:eastAsia="Times New Roman" w:hAnsi="Times New Roman" w:cs="Times New Roman"/>
              <w:sz w:val="24"/>
              <w:szCs w:val="24"/>
              <w:lang w:bidi="th-TH"/>
            </w:rPr>
          </w:rPrChange>
        </w:rPr>
      </w:pPr>
      <w:ins w:id="87" w:author="Nattharika Nillaphong" w:date="2024-06-25T16:50:00Z" w16du:dateUtc="2024-06-25T09:50:00Z">
        <w:del w:id="88" w:author="Vignesh Boopathy" w:date="2024-07-01T12:16:00Z" w16du:dateUtc="2024-07-01T06:46:00Z">
          <w:r w:rsidRPr="008222BD" w:rsidDel="00F75A71">
            <w:rPr>
              <w:rFonts w:asciiTheme="minorBidi" w:eastAsia="Times New Roman" w:hAnsiTheme="minorBidi"/>
              <w:sz w:val="28"/>
              <w:szCs w:val="28"/>
              <w:cs/>
              <w:lang w:bidi="th-TH"/>
              <w:rPrChange w:id="89" w:author="Nattharika Nillaphong" w:date="2024-06-25T16:51:00Z" w16du:dateUtc="2024-06-25T09:51:00Z">
                <w:rPr>
                  <w:rFonts w:ascii="Times New Roman" w:eastAsia="Times New Roman" w:hAnsi="Times New Roman" w:cs="Angsana New"/>
                  <w:sz w:val="24"/>
                  <w:szCs w:val="24"/>
                  <w:cs/>
                  <w:lang w:bidi="th-TH"/>
                </w:rPr>
              </w:rPrChange>
            </w:rPr>
            <w:delText xml:space="preserve">ใช้แพลตฟอร์มออนไลน์ที่ปลอดภัยของเราในการส่งใบสมัครภายใน </w:delText>
          </w:r>
          <w:r w:rsidRPr="008222BD" w:rsidDel="00F75A71">
            <w:rPr>
              <w:rFonts w:asciiTheme="minorBidi" w:eastAsia="Times New Roman" w:hAnsiTheme="minorBidi"/>
              <w:sz w:val="28"/>
              <w:szCs w:val="28"/>
              <w:lang w:bidi="th-TH"/>
              <w:rPrChange w:id="90" w:author="Nattharika Nillaphong" w:date="2024-06-25T16:51:00Z" w16du:dateUtc="2024-06-25T09:51:00Z">
                <w:rPr>
                  <w:rFonts w:ascii="Times New Roman" w:eastAsia="Times New Roman" w:hAnsi="Times New Roman" w:cs="Times New Roman"/>
                  <w:sz w:val="24"/>
                  <w:szCs w:val="24"/>
                  <w:lang w:bidi="th-TH"/>
                </w:rPr>
              </w:rPrChange>
            </w:rPr>
            <w:delText xml:space="preserve">5 </w:delText>
          </w:r>
          <w:r w:rsidRPr="008222BD" w:rsidDel="00F75A71">
            <w:rPr>
              <w:rFonts w:asciiTheme="minorBidi" w:eastAsia="Times New Roman" w:hAnsiTheme="minorBidi"/>
              <w:sz w:val="28"/>
              <w:szCs w:val="28"/>
              <w:cs/>
              <w:lang w:bidi="th-TH"/>
              <w:rPrChange w:id="91" w:author="Nattharika Nillaphong" w:date="2024-06-25T16:51:00Z" w16du:dateUtc="2024-06-25T09:51:00Z">
                <w:rPr>
                  <w:rFonts w:ascii="Times New Roman" w:eastAsia="Times New Roman" w:hAnsi="Times New Roman" w:cs="Angsana New"/>
                  <w:sz w:val="24"/>
                  <w:szCs w:val="24"/>
                  <w:cs/>
                  <w:lang w:bidi="th-TH"/>
                </w:rPr>
              </w:rPrChange>
            </w:rPr>
            <w:delText>นาที</w:delText>
          </w:r>
        </w:del>
      </w:ins>
    </w:p>
    <w:p w14:paraId="5D56C3E3" w14:textId="78E28950" w:rsidR="008222BD" w:rsidRPr="008222BD" w:rsidDel="00F75A71" w:rsidRDefault="008222BD" w:rsidP="008222BD">
      <w:pPr>
        <w:numPr>
          <w:ilvl w:val="0"/>
          <w:numId w:val="7"/>
        </w:numPr>
        <w:spacing w:before="100" w:beforeAutospacing="1" w:after="100" w:afterAutospacing="1" w:line="240" w:lineRule="auto"/>
        <w:rPr>
          <w:ins w:id="92" w:author="Nattharika Nillaphong" w:date="2024-06-25T16:50:00Z" w16du:dateUtc="2024-06-25T09:50:00Z"/>
          <w:del w:id="93" w:author="Vignesh Boopathy" w:date="2024-07-01T12:16:00Z" w16du:dateUtc="2024-07-01T06:46:00Z"/>
          <w:rFonts w:asciiTheme="minorBidi" w:eastAsia="Times New Roman" w:hAnsiTheme="minorBidi"/>
          <w:sz w:val="28"/>
          <w:szCs w:val="28"/>
          <w:lang w:bidi="th-TH"/>
          <w:rPrChange w:id="94" w:author="Nattharika Nillaphong" w:date="2024-06-25T16:51:00Z" w16du:dateUtc="2024-06-25T09:51:00Z">
            <w:rPr>
              <w:ins w:id="95" w:author="Nattharika Nillaphong" w:date="2024-06-25T16:50:00Z" w16du:dateUtc="2024-06-25T09:50:00Z"/>
              <w:del w:id="96" w:author="Vignesh Boopathy" w:date="2024-07-01T12:16:00Z" w16du:dateUtc="2024-07-01T06:46:00Z"/>
              <w:rFonts w:ascii="Times New Roman" w:eastAsia="Times New Roman" w:hAnsi="Times New Roman" w:cs="Times New Roman"/>
              <w:sz w:val="24"/>
              <w:szCs w:val="24"/>
              <w:lang w:bidi="th-TH"/>
            </w:rPr>
          </w:rPrChange>
        </w:rPr>
      </w:pPr>
      <w:ins w:id="97" w:author="Nattharika Nillaphong" w:date="2024-06-25T16:50:00Z" w16du:dateUtc="2024-06-25T09:50:00Z">
        <w:del w:id="98" w:author="Vignesh Boopathy" w:date="2024-07-01T12:16:00Z" w16du:dateUtc="2024-07-01T06:46:00Z">
          <w:r w:rsidRPr="008222BD" w:rsidDel="00F75A71">
            <w:rPr>
              <w:rFonts w:asciiTheme="minorBidi" w:eastAsia="Times New Roman" w:hAnsiTheme="minorBidi"/>
              <w:sz w:val="28"/>
              <w:szCs w:val="28"/>
              <w:cs/>
              <w:lang w:bidi="th-TH"/>
              <w:rPrChange w:id="99" w:author="Nattharika Nillaphong" w:date="2024-06-25T16:51:00Z" w16du:dateUtc="2024-06-25T09:51:00Z">
                <w:rPr>
                  <w:rFonts w:ascii="Times New Roman" w:eastAsia="Times New Roman" w:hAnsi="Times New Roman" w:cs="Angsana New"/>
                  <w:sz w:val="24"/>
                  <w:szCs w:val="24"/>
                  <w:cs/>
                  <w:lang w:bidi="th-TH"/>
                </w:rPr>
              </w:rPrChange>
            </w:rPr>
            <w:delText>ชำระเงินในสกุลเงินที่คุณต้องการโดยไม่มีค่าธรรมเนียมเพิ่มเติมก่อนเดินทางมาถึงแคนาดา</w:delText>
          </w:r>
        </w:del>
      </w:ins>
    </w:p>
    <w:p w14:paraId="64A5C3FD" w14:textId="14B369B3" w:rsidR="008222BD" w:rsidRPr="008222BD" w:rsidDel="00F75A71" w:rsidRDefault="008222BD" w:rsidP="008222BD">
      <w:pPr>
        <w:numPr>
          <w:ilvl w:val="0"/>
          <w:numId w:val="7"/>
        </w:numPr>
        <w:spacing w:before="100" w:beforeAutospacing="1" w:after="100" w:afterAutospacing="1" w:line="240" w:lineRule="auto"/>
        <w:rPr>
          <w:ins w:id="100" w:author="Nattharika Nillaphong" w:date="2024-06-25T16:50:00Z" w16du:dateUtc="2024-06-25T09:50:00Z"/>
          <w:del w:id="101" w:author="Vignesh Boopathy" w:date="2024-07-01T12:16:00Z" w16du:dateUtc="2024-07-01T06:46:00Z"/>
          <w:rFonts w:asciiTheme="minorBidi" w:eastAsia="Times New Roman" w:hAnsiTheme="minorBidi"/>
          <w:sz w:val="28"/>
          <w:szCs w:val="28"/>
          <w:lang w:bidi="th-TH"/>
          <w:rPrChange w:id="102" w:author="Nattharika Nillaphong" w:date="2024-06-25T16:51:00Z" w16du:dateUtc="2024-06-25T09:51:00Z">
            <w:rPr>
              <w:ins w:id="103" w:author="Nattharika Nillaphong" w:date="2024-06-25T16:50:00Z" w16du:dateUtc="2024-06-25T09:50:00Z"/>
              <w:del w:id="104" w:author="Vignesh Boopathy" w:date="2024-07-01T12:16:00Z" w16du:dateUtc="2024-07-01T06:46:00Z"/>
              <w:rFonts w:ascii="Times New Roman" w:eastAsia="Times New Roman" w:hAnsi="Times New Roman" w:cs="Times New Roman"/>
              <w:sz w:val="24"/>
              <w:szCs w:val="24"/>
              <w:lang w:bidi="th-TH"/>
            </w:rPr>
          </w:rPrChange>
        </w:rPr>
      </w:pPr>
      <w:ins w:id="105" w:author="Nattharika Nillaphong" w:date="2024-06-25T16:50:00Z" w16du:dateUtc="2024-06-25T09:50:00Z">
        <w:del w:id="106" w:author="Vignesh Boopathy" w:date="2024-07-01T12:16:00Z" w16du:dateUtc="2024-07-01T06:46:00Z">
          <w:r w:rsidRPr="008222BD" w:rsidDel="00F75A71">
            <w:rPr>
              <w:rFonts w:asciiTheme="minorBidi" w:eastAsia="Times New Roman" w:hAnsiTheme="minorBidi"/>
              <w:sz w:val="28"/>
              <w:szCs w:val="28"/>
              <w:cs/>
              <w:lang w:bidi="th-TH"/>
              <w:rPrChange w:id="107" w:author="Nattharika Nillaphong" w:date="2024-06-25T16:51:00Z" w16du:dateUtc="2024-06-25T09:51:00Z">
                <w:rPr>
                  <w:rFonts w:ascii="Times New Roman" w:eastAsia="Times New Roman" w:hAnsi="Times New Roman" w:cs="Angsana New"/>
                  <w:sz w:val="24"/>
                  <w:szCs w:val="24"/>
                  <w:cs/>
                  <w:lang w:bidi="th-TH"/>
                </w:rPr>
              </w:rPrChange>
            </w:rPr>
            <w:delText xml:space="preserve">เมื่อเงินถูกฝากเข้าบัญชีโปรแกรม </w:delText>
          </w:r>
          <w:r w:rsidRPr="008222BD" w:rsidDel="00F75A71">
            <w:rPr>
              <w:rFonts w:asciiTheme="minorBidi" w:eastAsia="Times New Roman" w:hAnsiTheme="minorBidi"/>
              <w:sz w:val="28"/>
              <w:szCs w:val="28"/>
              <w:lang w:bidi="th-TH"/>
              <w:rPrChange w:id="108" w:author="Nattharika Nillaphong" w:date="2024-06-25T16:51:00Z" w16du:dateUtc="2024-06-25T09:51:00Z">
                <w:rPr>
                  <w:rFonts w:ascii="Times New Roman" w:eastAsia="Times New Roman" w:hAnsi="Times New Roman" w:cs="Times New Roman"/>
                  <w:sz w:val="24"/>
                  <w:szCs w:val="24"/>
                  <w:lang w:bidi="th-TH"/>
                </w:rPr>
              </w:rPrChange>
            </w:rPr>
            <w:delText xml:space="preserve">GIC </w:delText>
          </w:r>
          <w:r w:rsidRPr="008222BD" w:rsidDel="00F75A71">
            <w:rPr>
              <w:rFonts w:asciiTheme="minorBidi" w:eastAsia="Times New Roman" w:hAnsiTheme="minorBidi"/>
              <w:sz w:val="28"/>
              <w:szCs w:val="28"/>
              <w:cs/>
              <w:lang w:bidi="th-TH"/>
              <w:rPrChange w:id="109" w:author="Nattharika Nillaphong" w:date="2024-06-25T16:51:00Z" w16du:dateUtc="2024-06-25T09:51:00Z">
                <w:rPr>
                  <w:rFonts w:ascii="Times New Roman" w:eastAsia="Times New Roman" w:hAnsi="Times New Roman" w:cs="Angsana New"/>
                  <w:sz w:val="24"/>
                  <w:szCs w:val="24"/>
                  <w:cs/>
                  <w:lang w:bidi="th-TH"/>
                </w:rPr>
              </w:rPrChange>
            </w:rPr>
            <w:delText>ของคุณแล้ว คุณจะได้รับจดหมายยืนยันเงินฝากเพื่อใช้ในการสมัครใบอนุญาตศึกษา</w:delText>
          </w:r>
        </w:del>
      </w:ins>
    </w:p>
    <w:p w14:paraId="465CA9A9" w14:textId="6368FE08" w:rsidR="008222BD" w:rsidRPr="008222BD" w:rsidDel="00F75A71" w:rsidRDefault="008222BD" w:rsidP="008222BD">
      <w:pPr>
        <w:numPr>
          <w:ilvl w:val="0"/>
          <w:numId w:val="7"/>
        </w:numPr>
        <w:spacing w:before="100" w:beforeAutospacing="1" w:after="100" w:afterAutospacing="1" w:line="240" w:lineRule="auto"/>
        <w:rPr>
          <w:ins w:id="110" w:author="Nattharika Nillaphong" w:date="2024-06-25T16:50:00Z" w16du:dateUtc="2024-06-25T09:50:00Z"/>
          <w:del w:id="111" w:author="Vignesh Boopathy" w:date="2024-07-01T12:16:00Z" w16du:dateUtc="2024-07-01T06:46:00Z"/>
          <w:rFonts w:asciiTheme="minorBidi" w:eastAsia="Times New Roman" w:hAnsiTheme="minorBidi"/>
          <w:sz w:val="28"/>
          <w:szCs w:val="28"/>
          <w:lang w:bidi="th-TH"/>
          <w:rPrChange w:id="112" w:author="Nattharika Nillaphong" w:date="2024-06-25T16:51:00Z" w16du:dateUtc="2024-06-25T09:51:00Z">
            <w:rPr>
              <w:ins w:id="113" w:author="Nattharika Nillaphong" w:date="2024-06-25T16:50:00Z" w16du:dateUtc="2024-06-25T09:50:00Z"/>
              <w:del w:id="114" w:author="Vignesh Boopathy" w:date="2024-07-01T12:16:00Z" w16du:dateUtc="2024-07-01T06:46:00Z"/>
              <w:rFonts w:ascii="Times New Roman" w:eastAsia="Times New Roman" w:hAnsi="Times New Roman" w:cs="Times New Roman"/>
              <w:sz w:val="24"/>
              <w:szCs w:val="24"/>
              <w:lang w:bidi="th-TH"/>
            </w:rPr>
          </w:rPrChange>
        </w:rPr>
      </w:pPr>
      <w:ins w:id="115" w:author="Nattharika Nillaphong" w:date="2024-06-25T16:50:00Z" w16du:dateUtc="2024-06-25T09:50:00Z">
        <w:del w:id="116" w:author="Vignesh Boopathy" w:date="2024-07-01T12:16:00Z" w16du:dateUtc="2024-07-01T06:46:00Z">
          <w:r w:rsidRPr="008222BD" w:rsidDel="00F75A71">
            <w:rPr>
              <w:rFonts w:asciiTheme="minorBidi" w:eastAsia="Times New Roman" w:hAnsiTheme="minorBidi"/>
              <w:sz w:val="28"/>
              <w:szCs w:val="28"/>
              <w:cs/>
              <w:lang w:bidi="th-TH"/>
              <w:rPrChange w:id="117" w:author="Nattharika Nillaphong" w:date="2024-06-25T16:51:00Z" w16du:dateUtc="2024-06-25T09:51:00Z">
                <w:rPr>
                  <w:rFonts w:ascii="Times New Roman" w:eastAsia="Times New Roman" w:hAnsi="Times New Roman" w:cs="Angsana New"/>
                  <w:sz w:val="24"/>
                  <w:szCs w:val="24"/>
                  <w:cs/>
                  <w:lang w:bidi="th-TH"/>
                </w:rPr>
              </w:rPrChange>
            </w:rPr>
            <w:delText>ตรวจสอบสถานะใบสมัครของคุณแบบเรียลไทม์บนแพลตฟอร์มออนไลน์ของเรา</w:delText>
          </w:r>
        </w:del>
      </w:ins>
    </w:p>
    <w:p w14:paraId="6BE58FAF" w14:textId="7368A000" w:rsidR="008222BD" w:rsidRPr="008222BD" w:rsidDel="00F75A71" w:rsidRDefault="008222BD" w:rsidP="008222BD">
      <w:pPr>
        <w:numPr>
          <w:ilvl w:val="0"/>
          <w:numId w:val="7"/>
        </w:numPr>
        <w:spacing w:before="100" w:beforeAutospacing="1" w:after="100" w:afterAutospacing="1" w:line="240" w:lineRule="auto"/>
        <w:rPr>
          <w:ins w:id="118" w:author="Nattharika Nillaphong" w:date="2024-06-25T16:50:00Z" w16du:dateUtc="2024-06-25T09:50:00Z"/>
          <w:del w:id="119" w:author="Vignesh Boopathy" w:date="2024-07-01T12:16:00Z" w16du:dateUtc="2024-07-01T06:46:00Z"/>
          <w:rFonts w:asciiTheme="minorBidi" w:eastAsia="Times New Roman" w:hAnsiTheme="minorBidi"/>
          <w:sz w:val="28"/>
          <w:szCs w:val="28"/>
          <w:lang w:bidi="th-TH"/>
          <w:rPrChange w:id="120" w:author="Nattharika Nillaphong" w:date="2024-06-25T16:51:00Z" w16du:dateUtc="2024-06-25T09:51:00Z">
            <w:rPr>
              <w:ins w:id="121" w:author="Nattharika Nillaphong" w:date="2024-06-25T16:50:00Z" w16du:dateUtc="2024-06-25T09:50:00Z"/>
              <w:del w:id="122" w:author="Vignesh Boopathy" w:date="2024-07-01T12:16:00Z" w16du:dateUtc="2024-07-01T06:46:00Z"/>
              <w:rFonts w:ascii="Times New Roman" w:eastAsia="Times New Roman" w:hAnsi="Times New Roman" w:cs="Times New Roman"/>
              <w:sz w:val="24"/>
              <w:szCs w:val="24"/>
              <w:lang w:bidi="th-TH"/>
            </w:rPr>
          </w:rPrChange>
        </w:rPr>
      </w:pPr>
      <w:ins w:id="123" w:author="Nattharika Nillaphong" w:date="2024-06-25T16:50:00Z" w16du:dateUtc="2024-06-25T09:50:00Z">
        <w:del w:id="124" w:author="Vignesh Boopathy" w:date="2024-07-01T12:16:00Z" w16du:dateUtc="2024-07-01T06:46:00Z">
          <w:r w:rsidRPr="008222BD" w:rsidDel="00F75A71">
            <w:rPr>
              <w:rFonts w:asciiTheme="minorBidi" w:eastAsia="Times New Roman" w:hAnsiTheme="minorBidi"/>
              <w:sz w:val="28"/>
              <w:szCs w:val="28"/>
              <w:cs/>
              <w:lang w:bidi="th-TH"/>
              <w:rPrChange w:id="125" w:author="Nattharika Nillaphong" w:date="2024-06-25T16:51:00Z" w16du:dateUtc="2024-06-25T09:51:00Z">
                <w:rPr>
                  <w:rFonts w:ascii="Times New Roman" w:eastAsia="Times New Roman" w:hAnsi="Times New Roman" w:cs="Angsana New"/>
                  <w:sz w:val="24"/>
                  <w:szCs w:val="24"/>
                  <w:cs/>
                  <w:lang w:bidi="th-TH"/>
                </w:rPr>
              </w:rPrChange>
            </w:rPr>
            <w:delText xml:space="preserve">ทีมผู้เชี่ยวชาญของเราพร้อมให้ความช่วยเหลือตลอด </w:delText>
          </w:r>
          <w:r w:rsidRPr="008222BD" w:rsidDel="00F75A71">
            <w:rPr>
              <w:rFonts w:asciiTheme="minorBidi" w:eastAsia="Times New Roman" w:hAnsiTheme="minorBidi"/>
              <w:sz w:val="28"/>
              <w:szCs w:val="28"/>
              <w:lang w:bidi="th-TH"/>
              <w:rPrChange w:id="126" w:author="Nattharika Nillaphong" w:date="2024-06-25T16:51:00Z" w16du:dateUtc="2024-06-25T09:51:00Z">
                <w:rPr>
                  <w:rFonts w:ascii="Times New Roman" w:eastAsia="Times New Roman" w:hAnsi="Times New Roman" w:cs="Times New Roman"/>
                  <w:sz w:val="24"/>
                  <w:szCs w:val="24"/>
                  <w:lang w:bidi="th-TH"/>
                </w:rPr>
              </w:rPrChange>
            </w:rPr>
            <w:delText xml:space="preserve">24 </w:delText>
          </w:r>
          <w:r w:rsidRPr="008222BD" w:rsidDel="00F75A71">
            <w:rPr>
              <w:rFonts w:asciiTheme="minorBidi" w:eastAsia="Times New Roman" w:hAnsiTheme="minorBidi"/>
              <w:sz w:val="28"/>
              <w:szCs w:val="28"/>
              <w:cs/>
              <w:lang w:bidi="th-TH"/>
              <w:rPrChange w:id="127" w:author="Nattharika Nillaphong" w:date="2024-06-25T16:51:00Z" w16du:dateUtc="2024-06-25T09:51:00Z">
                <w:rPr>
                  <w:rFonts w:ascii="Times New Roman" w:eastAsia="Times New Roman" w:hAnsi="Times New Roman" w:cs="Angsana New"/>
                  <w:sz w:val="24"/>
                  <w:szCs w:val="24"/>
                  <w:cs/>
                  <w:lang w:bidi="th-TH"/>
                </w:rPr>
              </w:rPrChange>
            </w:rPr>
            <w:delText>ชั่วโมงทุกวันในหลายภาษา</w:delText>
          </w:r>
        </w:del>
      </w:ins>
    </w:p>
    <w:p w14:paraId="60C61DDD" w14:textId="182A3B9B" w:rsidR="008222BD" w:rsidRPr="008222BD" w:rsidDel="00F75A71" w:rsidRDefault="008222BD" w:rsidP="008222BD">
      <w:pPr>
        <w:spacing w:before="100" w:beforeAutospacing="1" w:after="100" w:afterAutospacing="1" w:line="240" w:lineRule="auto"/>
        <w:rPr>
          <w:ins w:id="128" w:author="Nattharika Nillaphong" w:date="2024-06-25T16:50:00Z" w16du:dateUtc="2024-06-25T09:50:00Z"/>
          <w:del w:id="129" w:author="Vignesh Boopathy" w:date="2024-07-01T12:16:00Z" w16du:dateUtc="2024-07-01T06:46:00Z"/>
          <w:rFonts w:asciiTheme="minorBidi" w:eastAsia="Times New Roman" w:hAnsiTheme="minorBidi"/>
          <w:sz w:val="28"/>
          <w:szCs w:val="28"/>
          <w:lang w:bidi="th-TH"/>
          <w:rPrChange w:id="130" w:author="Nattharika Nillaphong" w:date="2024-06-25T16:51:00Z" w16du:dateUtc="2024-06-25T09:51:00Z">
            <w:rPr>
              <w:ins w:id="131" w:author="Nattharika Nillaphong" w:date="2024-06-25T16:50:00Z" w16du:dateUtc="2024-06-25T09:50:00Z"/>
              <w:del w:id="132" w:author="Vignesh Boopathy" w:date="2024-07-01T12:16:00Z" w16du:dateUtc="2024-07-01T06:46:00Z"/>
              <w:rFonts w:ascii="Times New Roman" w:eastAsia="Times New Roman" w:hAnsi="Times New Roman" w:cs="Times New Roman"/>
              <w:sz w:val="24"/>
              <w:szCs w:val="24"/>
              <w:lang w:bidi="th-TH"/>
            </w:rPr>
          </w:rPrChange>
        </w:rPr>
      </w:pPr>
      <w:ins w:id="133" w:author="Nattharika Nillaphong" w:date="2024-06-25T16:50:00Z" w16du:dateUtc="2024-06-25T09:50:00Z">
        <w:del w:id="134" w:author="Vignesh Boopathy" w:date="2024-07-01T12:16:00Z" w16du:dateUtc="2024-07-01T06:46:00Z">
          <w:r w:rsidRPr="008222BD" w:rsidDel="00F75A71">
            <w:rPr>
              <w:rFonts w:asciiTheme="minorBidi" w:eastAsia="Times New Roman" w:hAnsiTheme="minorBidi"/>
              <w:b/>
              <w:bCs/>
              <w:sz w:val="28"/>
              <w:szCs w:val="28"/>
              <w:cs/>
              <w:lang w:bidi="th-TH"/>
              <w:rPrChange w:id="135" w:author="Nattharika Nillaphong" w:date="2024-06-25T16:51:00Z" w16du:dateUtc="2024-06-25T09:51:00Z">
                <w:rPr>
                  <w:rFonts w:ascii="Times New Roman" w:eastAsia="Times New Roman" w:hAnsi="Times New Roman" w:cs="Angsana New"/>
                  <w:b/>
                  <w:bCs/>
                  <w:sz w:val="24"/>
                  <w:szCs w:val="24"/>
                  <w:cs/>
                  <w:lang w:bidi="th-TH"/>
                </w:rPr>
              </w:rPrChange>
            </w:rPr>
            <w:delText>สิทธิประโยชน์เพิ่มเติม:</w:delText>
          </w:r>
        </w:del>
      </w:ins>
    </w:p>
    <w:p w14:paraId="2B7499B4" w14:textId="79E66820" w:rsidR="008222BD" w:rsidRPr="008222BD" w:rsidDel="00F75A71" w:rsidRDefault="008222BD" w:rsidP="00F75A71">
      <w:pPr>
        <w:numPr>
          <w:ilvl w:val="0"/>
          <w:numId w:val="8"/>
        </w:numPr>
        <w:spacing w:before="100" w:beforeAutospacing="1" w:after="100" w:afterAutospacing="1" w:line="240" w:lineRule="auto"/>
        <w:rPr>
          <w:ins w:id="136" w:author="Nattharika Nillaphong" w:date="2024-06-25T16:50:00Z" w16du:dateUtc="2024-06-25T09:50:00Z"/>
          <w:del w:id="137" w:author="Vignesh Boopathy" w:date="2024-07-01T12:16:00Z" w16du:dateUtc="2024-07-01T06:46:00Z"/>
          <w:rFonts w:asciiTheme="minorBidi" w:eastAsia="Times New Roman" w:hAnsiTheme="minorBidi"/>
          <w:sz w:val="28"/>
          <w:szCs w:val="28"/>
          <w:lang w:bidi="th-TH"/>
          <w:rPrChange w:id="138" w:author="Nattharika Nillaphong" w:date="2024-06-25T16:51:00Z" w16du:dateUtc="2024-06-25T09:51:00Z">
            <w:rPr>
              <w:ins w:id="139" w:author="Nattharika Nillaphong" w:date="2024-06-25T16:50:00Z" w16du:dateUtc="2024-06-25T09:50:00Z"/>
              <w:del w:id="140" w:author="Vignesh Boopathy" w:date="2024-07-01T12:16:00Z" w16du:dateUtc="2024-07-01T06:46:00Z"/>
              <w:rFonts w:ascii="Times New Roman" w:eastAsia="Times New Roman" w:hAnsi="Times New Roman" w:cs="Times New Roman"/>
              <w:sz w:val="24"/>
              <w:szCs w:val="24"/>
              <w:lang w:bidi="th-TH"/>
            </w:rPr>
          </w:rPrChange>
        </w:rPr>
      </w:pPr>
      <w:ins w:id="141" w:author="Nattharika Nillaphong" w:date="2024-06-25T16:50:00Z" w16du:dateUtc="2024-06-25T09:50:00Z">
        <w:del w:id="142" w:author="Vignesh Boopathy" w:date="2024-07-01T12:16:00Z" w16du:dateUtc="2024-07-01T06:46:00Z">
          <w:r w:rsidRPr="008222BD" w:rsidDel="00F75A71">
            <w:rPr>
              <w:rFonts w:asciiTheme="minorBidi" w:eastAsia="Times New Roman" w:hAnsiTheme="minorBidi"/>
              <w:sz w:val="28"/>
              <w:szCs w:val="28"/>
              <w:cs/>
              <w:lang w:bidi="th-TH"/>
              <w:rPrChange w:id="143" w:author="Nattharika Nillaphong" w:date="2024-06-25T16:51:00Z" w16du:dateUtc="2024-06-25T09:51:00Z">
                <w:rPr>
                  <w:rFonts w:ascii="Times New Roman" w:eastAsia="Times New Roman" w:hAnsi="Times New Roman" w:cs="Angsana New"/>
                  <w:sz w:val="24"/>
                  <w:szCs w:val="24"/>
                  <w:cs/>
                  <w:lang w:bidi="th-TH"/>
                </w:rPr>
              </w:rPrChange>
            </w:rPr>
            <w:delText>เพลิดเพลินกับการทำธุรกรรมไม่จำกัดและไม่มีค่าบริการรายเดือนจนถึงหกเดือนหลังจากวันที่คุณสำเร็จการศึกษา (สูงสุดสี่ปี)</w:delText>
          </w:r>
        </w:del>
      </w:ins>
    </w:p>
    <w:p w14:paraId="33394FE1" w14:textId="5270055C" w:rsidR="008222BD" w:rsidRPr="008222BD" w:rsidDel="00F75A71" w:rsidRDefault="008222BD" w:rsidP="00F75A71">
      <w:pPr>
        <w:numPr>
          <w:ilvl w:val="0"/>
          <w:numId w:val="8"/>
        </w:numPr>
        <w:spacing w:before="100" w:beforeAutospacing="1" w:after="100" w:afterAutospacing="1" w:line="240" w:lineRule="auto"/>
        <w:rPr>
          <w:ins w:id="144" w:author="Nattharika Nillaphong" w:date="2024-06-25T16:50:00Z" w16du:dateUtc="2024-06-25T09:50:00Z"/>
          <w:del w:id="145" w:author="Vignesh Boopathy" w:date="2024-07-01T12:16:00Z" w16du:dateUtc="2024-07-01T06:46:00Z"/>
          <w:rFonts w:asciiTheme="minorBidi" w:eastAsia="Times New Roman" w:hAnsiTheme="minorBidi"/>
          <w:sz w:val="28"/>
          <w:szCs w:val="28"/>
          <w:lang w:bidi="th-TH"/>
          <w:rPrChange w:id="146" w:author="Nattharika Nillaphong" w:date="2024-06-25T16:51:00Z" w16du:dateUtc="2024-06-25T09:51:00Z">
            <w:rPr>
              <w:ins w:id="147" w:author="Nattharika Nillaphong" w:date="2024-06-25T16:50:00Z" w16du:dateUtc="2024-06-25T09:50:00Z"/>
              <w:del w:id="148" w:author="Vignesh Boopathy" w:date="2024-07-01T12:16:00Z" w16du:dateUtc="2024-07-01T06:46:00Z"/>
              <w:rFonts w:ascii="Times New Roman" w:eastAsia="Times New Roman" w:hAnsi="Times New Roman" w:cs="Times New Roman"/>
              <w:sz w:val="24"/>
              <w:szCs w:val="24"/>
              <w:lang w:bidi="th-TH"/>
            </w:rPr>
          </w:rPrChange>
        </w:rPr>
      </w:pPr>
      <w:ins w:id="149" w:author="Nattharika Nillaphong" w:date="2024-06-25T16:50:00Z" w16du:dateUtc="2024-06-25T09:50:00Z">
        <w:del w:id="150" w:author="Vignesh Boopathy" w:date="2024-07-01T12:16:00Z" w16du:dateUtc="2024-07-01T06:46:00Z">
          <w:r w:rsidRPr="008222BD" w:rsidDel="00F75A71">
            <w:rPr>
              <w:rFonts w:asciiTheme="minorBidi" w:eastAsia="Times New Roman" w:hAnsiTheme="minorBidi"/>
              <w:sz w:val="28"/>
              <w:szCs w:val="28"/>
              <w:cs/>
              <w:lang w:bidi="th-TH"/>
              <w:rPrChange w:id="151" w:author="Nattharika Nillaphong" w:date="2024-06-25T16:51:00Z" w16du:dateUtc="2024-06-25T09:51:00Z">
                <w:rPr>
                  <w:rFonts w:ascii="Times New Roman" w:eastAsia="Times New Roman" w:hAnsi="Times New Roman" w:cs="Angsana New"/>
                  <w:sz w:val="24"/>
                  <w:szCs w:val="24"/>
                  <w:cs/>
                  <w:lang w:bidi="th-TH"/>
                </w:rPr>
              </w:rPrChange>
            </w:rPr>
            <w:delText xml:space="preserve">เข้าถึงบริการโอนเงิน </w:delText>
          </w:r>
          <w:r w:rsidRPr="008222BD" w:rsidDel="00F75A71">
            <w:rPr>
              <w:rFonts w:asciiTheme="minorBidi" w:eastAsia="Times New Roman" w:hAnsiTheme="minorBidi"/>
              <w:sz w:val="28"/>
              <w:szCs w:val="28"/>
              <w:lang w:bidi="th-TH"/>
              <w:rPrChange w:id="152" w:author="Nattharika Nillaphong" w:date="2024-06-25T16:51:00Z" w16du:dateUtc="2024-06-25T09:51:00Z">
                <w:rPr>
                  <w:rFonts w:ascii="Times New Roman" w:eastAsia="Times New Roman" w:hAnsi="Times New Roman" w:cs="Times New Roman"/>
                  <w:sz w:val="24"/>
                  <w:szCs w:val="24"/>
                  <w:lang w:bidi="th-TH"/>
                </w:rPr>
              </w:rPrChange>
            </w:rPr>
            <w:delText xml:space="preserve">Interac e-Transfers </w:delText>
          </w:r>
          <w:r w:rsidRPr="008222BD" w:rsidDel="00F75A71">
            <w:rPr>
              <w:rFonts w:asciiTheme="minorBidi" w:eastAsia="Times New Roman" w:hAnsiTheme="minorBidi"/>
              <w:sz w:val="28"/>
              <w:szCs w:val="28"/>
              <w:cs/>
              <w:lang w:bidi="th-TH"/>
              <w:rPrChange w:id="153" w:author="Nattharika Nillaphong" w:date="2024-06-25T16:51:00Z" w16du:dateUtc="2024-06-25T09:51:00Z">
                <w:rPr>
                  <w:rFonts w:ascii="Times New Roman" w:eastAsia="Times New Roman" w:hAnsi="Times New Roman" w:cs="Angsana New"/>
                  <w:sz w:val="24"/>
                  <w:szCs w:val="24"/>
                  <w:cs/>
                  <w:lang w:bidi="th-TH"/>
                </w:rPr>
              </w:rPrChange>
            </w:rPr>
            <w:delText>ฟรี สำหรับการโอนเงินระหว่างบัญชีในแคนาดา</w:delText>
          </w:r>
        </w:del>
      </w:ins>
    </w:p>
    <w:p w14:paraId="38BA3B23" w14:textId="23181119" w:rsidR="008222BD" w:rsidRPr="008222BD" w:rsidDel="00F75A71" w:rsidRDefault="008222BD" w:rsidP="00F75A71">
      <w:pPr>
        <w:numPr>
          <w:ilvl w:val="0"/>
          <w:numId w:val="8"/>
        </w:numPr>
        <w:spacing w:before="100" w:beforeAutospacing="1" w:after="100" w:afterAutospacing="1" w:line="240" w:lineRule="auto"/>
        <w:rPr>
          <w:ins w:id="154" w:author="Nattharika Nillaphong" w:date="2024-06-25T16:50:00Z" w16du:dateUtc="2024-06-25T09:50:00Z"/>
          <w:del w:id="155" w:author="Vignesh Boopathy" w:date="2024-07-01T12:16:00Z" w16du:dateUtc="2024-07-01T06:46:00Z"/>
          <w:rFonts w:asciiTheme="minorBidi" w:eastAsia="Times New Roman" w:hAnsiTheme="minorBidi"/>
          <w:sz w:val="28"/>
          <w:szCs w:val="28"/>
          <w:lang w:bidi="th-TH"/>
          <w:rPrChange w:id="156" w:author="Nattharika Nillaphong" w:date="2024-06-25T16:51:00Z" w16du:dateUtc="2024-06-25T09:51:00Z">
            <w:rPr>
              <w:ins w:id="157" w:author="Nattharika Nillaphong" w:date="2024-06-25T16:50:00Z" w16du:dateUtc="2024-06-25T09:50:00Z"/>
              <w:del w:id="158" w:author="Vignesh Boopathy" w:date="2024-07-01T12:16:00Z" w16du:dateUtc="2024-07-01T06:46:00Z"/>
              <w:rFonts w:ascii="Times New Roman" w:eastAsia="Times New Roman" w:hAnsi="Times New Roman" w:cs="Times New Roman"/>
              <w:sz w:val="24"/>
              <w:szCs w:val="24"/>
              <w:lang w:bidi="th-TH"/>
            </w:rPr>
          </w:rPrChange>
        </w:rPr>
      </w:pPr>
      <w:ins w:id="159" w:author="Nattharika Nillaphong" w:date="2024-06-25T16:50:00Z" w16du:dateUtc="2024-06-25T09:50:00Z">
        <w:del w:id="160" w:author="Vignesh Boopathy" w:date="2024-07-01T12:16:00Z" w16du:dateUtc="2024-07-01T06:46:00Z">
          <w:r w:rsidRPr="008222BD" w:rsidDel="00F75A71">
            <w:rPr>
              <w:rFonts w:asciiTheme="minorBidi" w:eastAsia="Times New Roman" w:hAnsiTheme="minorBidi"/>
              <w:sz w:val="28"/>
              <w:szCs w:val="28"/>
              <w:cs/>
              <w:lang w:bidi="th-TH"/>
              <w:rPrChange w:id="161" w:author="Nattharika Nillaphong" w:date="2024-06-25T16:51:00Z" w16du:dateUtc="2024-06-25T09:51:00Z">
                <w:rPr>
                  <w:rFonts w:ascii="Times New Roman" w:eastAsia="Times New Roman" w:hAnsi="Times New Roman" w:cs="Angsana New"/>
                  <w:sz w:val="24"/>
                  <w:szCs w:val="24"/>
                  <w:cs/>
                  <w:lang w:bidi="th-TH"/>
                </w:rPr>
              </w:rPrChange>
            </w:rPr>
            <w:delText xml:space="preserve">มีบัตรเครดิตที่ไม่มีค่าธรรมเนียมรายปีและวงเงินขั้นต่ำ </w:delText>
          </w:r>
          <w:r w:rsidRPr="008222BD" w:rsidDel="00F75A71">
            <w:rPr>
              <w:rFonts w:asciiTheme="minorBidi" w:eastAsia="Times New Roman" w:hAnsiTheme="minorBidi"/>
              <w:sz w:val="28"/>
              <w:szCs w:val="28"/>
              <w:lang w:bidi="th-TH"/>
              <w:rPrChange w:id="162" w:author="Nattharika Nillaphong" w:date="2024-06-25T16:51:00Z" w16du:dateUtc="2024-06-25T09:51:00Z">
                <w:rPr>
                  <w:rFonts w:ascii="Times New Roman" w:eastAsia="Times New Roman" w:hAnsi="Times New Roman" w:cs="Times New Roman"/>
                  <w:sz w:val="24"/>
                  <w:szCs w:val="24"/>
                  <w:lang w:bidi="th-TH"/>
                </w:rPr>
              </w:rPrChange>
            </w:rPr>
            <w:delText>$1,000</w:delText>
          </w:r>
        </w:del>
      </w:ins>
    </w:p>
    <w:p w14:paraId="6E765EA1" w14:textId="77777777" w:rsidR="008222BD" w:rsidRPr="008222BD" w:rsidRDefault="008222BD">
      <w:pPr>
        <w:rPr>
          <w:lang w:bidi="th-TH"/>
        </w:rPr>
      </w:pPr>
    </w:p>
    <w:sectPr w:rsidR="008222BD" w:rsidRPr="00822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Whitney Book">
    <w:altName w:val="Calibri"/>
    <w:panose1 w:val="00000000000000000000"/>
    <w:charset w:val="00"/>
    <w:family w:val="swiss"/>
    <w:notTrueType/>
    <w:pitch w:val="default"/>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266B4"/>
    <w:multiLevelType w:val="multilevel"/>
    <w:tmpl w:val="C3AE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24080"/>
    <w:multiLevelType w:val="hybridMultilevel"/>
    <w:tmpl w:val="E3F4964C"/>
    <w:lvl w:ilvl="0" w:tplc="8612F796">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665101"/>
    <w:multiLevelType w:val="hybridMultilevel"/>
    <w:tmpl w:val="20245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16C1A"/>
    <w:multiLevelType w:val="multilevel"/>
    <w:tmpl w:val="D762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1A59C"/>
    <w:multiLevelType w:val="hybridMultilevel"/>
    <w:tmpl w:val="FFFFFFFF"/>
    <w:lvl w:ilvl="0" w:tplc="3E8CD0D0">
      <w:start w:val="1"/>
      <w:numFmt w:val="bullet"/>
      <w:lvlText w:val="-"/>
      <w:lvlJc w:val="left"/>
      <w:pPr>
        <w:ind w:left="720" w:hanging="360"/>
      </w:pPr>
      <w:rPr>
        <w:rFonts w:ascii="Aptos" w:hAnsi="Aptos" w:hint="default"/>
      </w:rPr>
    </w:lvl>
    <w:lvl w:ilvl="1" w:tplc="369A3444">
      <w:start w:val="1"/>
      <w:numFmt w:val="bullet"/>
      <w:lvlText w:val="o"/>
      <w:lvlJc w:val="left"/>
      <w:pPr>
        <w:ind w:left="1440" w:hanging="360"/>
      </w:pPr>
      <w:rPr>
        <w:rFonts w:ascii="Courier New" w:hAnsi="Courier New" w:hint="default"/>
      </w:rPr>
    </w:lvl>
    <w:lvl w:ilvl="2" w:tplc="781C3C5E">
      <w:start w:val="1"/>
      <w:numFmt w:val="bullet"/>
      <w:lvlText w:val=""/>
      <w:lvlJc w:val="left"/>
      <w:pPr>
        <w:ind w:left="2160" w:hanging="360"/>
      </w:pPr>
      <w:rPr>
        <w:rFonts w:ascii="Wingdings" w:hAnsi="Wingdings" w:hint="default"/>
      </w:rPr>
    </w:lvl>
    <w:lvl w:ilvl="3" w:tplc="58A05316">
      <w:start w:val="1"/>
      <w:numFmt w:val="bullet"/>
      <w:lvlText w:val=""/>
      <w:lvlJc w:val="left"/>
      <w:pPr>
        <w:ind w:left="2880" w:hanging="360"/>
      </w:pPr>
      <w:rPr>
        <w:rFonts w:ascii="Symbol" w:hAnsi="Symbol" w:hint="default"/>
      </w:rPr>
    </w:lvl>
    <w:lvl w:ilvl="4" w:tplc="E82A59DE">
      <w:start w:val="1"/>
      <w:numFmt w:val="bullet"/>
      <w:lvlText w:val="o"/>
      <w:lvlJc w:val="left"/>
      <w:pPr>
        <w:ind w:left="3600" w:hanging="360"/>
      </w:pPr>
      <w:rPr>
        <w:rFonts w:ascii="Courier New" w:hAnsi="Courier New" w:hint="default"/>
      </w:rPr>
    </w:lvl>
    <w:lvl w:ilvl="5" w:tplc="F82AF6D6">
      <w:start w:val="1"/>
      <w:numFmt w:val="bullet"/>
      <w:lvlText w:val=""/>
      <w:lvlJc w:val="left"/>
      <w:pPr>
        <w:ind w:left="4320" w:hanging="360"/>
      </w:pPr>
      <w:rPr>
        <w:rFonts w:ascii="Wingdings" w:hAnsi="Wingdings" w:hint="default"/>
      </w:rPr>
    </w:lvl>
    <w:lvl w:ilvl="6" w:tplc="273455B6">
      <w:start w:val="1"/>
      <w:numFmt w:val="bullet"/>
      <w:lvlText w:val=""/>
      <w:lvlJc w:val="left"/>
      <w:pPr>
        <w:ind w:left="5040" w:hanging="360"/>
      </w:pPr>
      <w:rPr>
        <w:rFonts w:ascii="Symbol" w:hAnsi="Symbol" w:hint="default"/>
      </w:rPr>
    </w:lvl>
    <w:lvl w:ilvl="7" w:tplc="B4FEE988">
      <w:start w:val="1"/>
      <w:numFmt w:val="bullet"/>
      <w:lvlText w:val="o"/>
      <w:lvlJc w:val="left"/>
      <w:pPr>
        <w:ind w:left="5760" w:hanging="360"/>
      </w:pPr>
      <w:rPr>
        <w:rFonts w:ascii="Courier New" w:hAnsi="Courier New" w:hint="default"/>
      </w:rPr>
    </w:lvl>
    <w:lvl w:ilvl="8" w:tplc="9D240386">
      <w:start w:val="1"/>
      <w:numFmt w:val="bullet"/>
      <w:lvlText w:val=""/>
      <w:lvlJc w:val="left"/>
      <w:pPr>
        <w:ind w:left="6480" w:hanging="360"/>
      </w:pPr>
      <w:rPr>
        <w:rFonts w:ascii="Wingdings" w:hAnsi="Wingdings" w:hint="default"/>
      </w:rPr>
    </w:lvl>
  </w:abstractNum>
  <w:abstractNum w:abstractNumId="5" w15:restartNumberingAfterBreak="0">
    <w:nsid w:val="62017EAB"/>
    <w:multiLevelType w:val="multilevel"/>
    <w:tmpl w:val="95C2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0201C4"/>
    <w:multiLevelType w:val="hybridMultilevel"/>
    <w:tmpl w:val="DDAEEF08"/>
    <w:lvl w:ilvl="0" w:tplc="BDE2232A">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E9CAC4"/>
    <w:multiLevelType w:val="hybridMultilevel"/>
    <w:tmpl w:val="FFFFFFFF"/>
    <w:lvl w:ilvl="0" w:tplc="156060C4">
      <w:start w:val="1"/>
      <w:numFmt w:val="bullet"/>
      <w:lvlText w:val="-"/>
      <w:lvlJc w:val="left"/>
      <w:pPr>
        <w:ind w:left="720" w:hanging="360"/>
      </w:pPr>
      <w:rPr>
        <w:rFonts w:ascii="Aptos" w:hAnsi="Aptos" w:hint="default"/>
      </w:rPr>
    </w:lvl>
    <w:lvl w:ilvl="1" w:tplc="AB2C2380">
      <w:start w:val="1"/>
      <w:numFmt w:val="bullet"/>
      <w:lvlText w:val="o"/>
      <w:lvlJc w:val="left"/>
      <w:pPr>
        <w:ind w:left="1440" w:hanging="360"/>
      </w:pPr>
      <w:rPr>
        <w:rFonts w:ascii="Courier New" w:hAnsi="Courier New" w:hint="default"/>
      </w:rPr>
    </w:lvl>
    <w:lvl w:ilvl="2" w:tplc="4D8C54AE">
      <w:start w:val="1"/>
      <w:numFmt w:val="bullet"/>
      <w:lvlText w:val=""/>
      <w:lvlJc w:val="left"/>
      <w:pPr>
        <w:ind w:left="2160" w:hanging="360"/>
      </w:pPr>
      <w:rPr>
        <w:rFonts w:ascii="Wingdings" w:hAnsi="Wingdings" w:hint="default"/>
      </w:rPr>
    </w:lvl>
    <w:lvl w:ilvl="3" w:tplc="22C2BB60">
      <w:start w:val="1"/>
      <w:numFmt w:val="bullet"/>
      <w:lvlText w:val=""/>
      <w:lvlJc w:val="left"/>
      <w:pPr>
        <w:ind w:left="2880" w:hanging="360"/>
      </w:pPr>
      <w:rPr>
        <w:rFonts w:ascii="Symbol" w:hAnsi="Symbol" w:hint="default"/>
      </w:rPr>
    </w:lvl>
    <w:lvl w:ilvl="4" w:tplc="EF18F6E4">
      <w:start w:val="1"/>
      <w:numFmt w:val="bullet"/>
      <w:lvlText w:val="o"/>
      <w:lvlJc w:val="left"/>
      <w:pPr>
        <w:ind w:left="3600" w:hanging="360"/>
      </w:pPr>
      <w:rPr>
        <w:rFonts w:ascii="Courier New" w:hAnsi="Courier New" w:hint="default"/>
      </w:rPr>
    </w:lvl>
    <w:lvl w:ilvl="5" w:tplc="34D65016">
      <w:start w:val="1"/>
      <w:numFmt w:val="bullet"/>
      <w:lvlText w:val=""/>
      <w:lvlJc w:val="left"/>
      <w:pPr>
        <w:ind w:left="4320" w:hanging="360"/>
      </w:pPr>
      <w:rPr>
        <w:rFonts w:ascii="Wingdings" w:hAnsi="Wingdings" w:hint="default"/>
      </w:rPr>
    </w:lvl>
    <w:lvl w:ilvl="6" w:tplc="E4AC3924">
      <w:start w:val="1"/>
      <w:numFmt w:val="bullet"/>
      <w:lvlText w:val=""/>
      <w:lvlJc w:val="left"/>
      <w:pPr>
        <w:ind w:left="5040" w:hanging="360"/>
      </w:pPr>
      <w:rPr>
        <w:rFonts w:ascii="Symbol" w:hAnsi="Symbol" w:hint="default"/>
      </w:rPr>
    </w:lvl>
    <w:lvl w:ilvl="7" w:tplc="7F624688">
      <w:start w:val="1"/>
      <w:numFmt w:val="bullet"/>
      <w:lvlText w:val="o"/>
      <w:lvlJc w:val="left"/>
      <w:pPr>
        <w:ind w:left="5760" w:hanging="360"/>
      </w:pPr>
      <w:rPr>
        <w:rFonts w:ascii="Courier New" w:hAnsi="Courier New" w:hint="default"/>
      </w:rPr>
    </w:lvl>
    <w:lvl w:ilvl="8" w:tplc="2C808D62">
      <w:start w:val="1"/>
      <w:numFmt w:val="bullet"/>
      <w:lvlText w:val=""/>
      <w:lvlJc w:val="left"/>
      <w:pPr>
        <w:ind w:left="6480" w:hanging="360"/>
      </w:pPr>
      <w:rPr>
        <w:rFonts w:ascii="Wingdings" w:hAnsi="Wingdings" w:hint="default"/>
      </w:rPr>
    </w:lvl>
  </w:abstractNum>
  <w:num w:numId="1" w16cid:durableId="1472094960">
    <w:abstractNumId w:val="6"/>
  </w:num>
  <w:num w:numId="2" w16cid:durableId="1402563811">
    <w:abstractNumId w:val="2"/>
  </w:num>
  <w:num w:numId="3" w16cid:durableId="1793665322">
    <w:abstractNumId w:val="1"/>
  </w:num>
  <w:num w:numId="4" w16cid:durableId="680549530">
    <w:abstractNumId w:val="5"/>
  </w:num>
  <w:num w:numId="5" w16cid:durableId="1759062008">
    <w:abstractNumId w:val="4"/>
  </w:num>
  <w:num w:numId="6" w16cid:durableId="1758986690">
    <w:abstractNumId w:val="7"/>
  </w:num>
  <w:num w:numId="7" w16cid:durableId="154953237">
    <w:abstractNumId w:val="3"/>
  </w:num>
  <w:num w:numId="8" w16cid:durableId="9548264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ignesh Boopathy">
    <w15:presenceInfo w15:providerId="AD" w15:userId="S::vignesh.boopathy@idp.com::05c08f9e-0a2a-41a0-bdac-46d281aec953"/>
  </w15:person>
  <w15:person w15:author="Nattharika Nillaphong">
    <w15:presenceInfo w15:providerId="AD" w15:userId="S::nattharika.n@idp.com::0b0b7f3f-6fce-431c-bf04-3f197fa050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E88"/>
    <w:rsid w:val="002308A4"/>
    <w:rsid w:val="00335D6A"/>
    <w:rsid w:val="00354D42"/>
    <w:rsid w:val="00394277"/>
    <w:rsid w:val="003E201D"/>
    <w:rsid w:val="0042739B"/>
    <w:rsid w:val="00500358"/>
    <w:rsid w:val="005274EA"/>
    <w:rsid w:val="00535965"/>
    <w:rsid w:val="00605062"/>
    <w:rsid w:val="006734BF"/>
    <w:rsid w:val="007860ED"/>
    <w:rsid w:val="008222BD"/>
    <w:rsid w:val="00893823"/>
    <w:rsid w:val="008E5764"/>
    <w:rsid w:val="00995C23"/>
    <w:rsid w:val="00A912BA"/>
    <w:rsid w:val="00B2753C"/>
    <w:rsid w:val="00B64EC0"/>
    <w:rsid w:val="00BA53D8"/>
    <w:rsid w:val="00BC167C"/>
    <w:rsid w:val="00D41735"/>
    <w:rsid w:val="00D84B03"/>
    <w:rsid w:val="00D92E88"/>
    <w:rsid w:val="00E84042"/>
    <w:rsid w:val="00EE6734"/>
    <w:rsid w:val="00EE7615"/>
    <w:rsid w:val="00F75A71"/>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5723CE"/>
  <w15:chartTrackingRefBased/>
  <w15:docId w15:val="{AA48C105-4779-4603-893A-CBDF810A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E88"/>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E88"/>
    <w:pPr>
      <w:ind w:left="720"/>
      <w:contextualSpacing/>
    </w:pPr>
  </w:style>
  <w:style w:type="paragraph" w:customStyle="1" w:styleId="Default">
    <w:name w:val="Default"/>
    <w:rsid w:val="00BC167C"/>
    <w:pPr>
      <w:autoSpaceDE w:val="0"/>
      <w:autoSpaceDN w:val="0"/>
      <w:adjustRightInd w:val="0"/>
      <w:spacing w:after="0" w:line="240" w:lineRule="auto"/>
    </w:pPr>
    <w:rPr>
      <w:rFonts w:ascii="Whitney Book" w:hAnsi="Whitney Book" w:cs="Whitney Book"/>
      <w:color w:val="000000"/>
      <w:kern w:val="0"/>
      <w:sz w:val="24"/>
      <w:szCs w:val="24"/>
      <w:lang w:val="en-US"/>
      <w14:ligatures w14:val="none"/>
    </w:rPr>
  </w:style>
  <w:style w:type="paragraph" w:customStyle="1" w:styleId="Pa3">
    <w:name w:val="Pa3"/>
    <w:basedOn w:val="Default"/>
    <w:next w:val="Default"/>
    <w:uiPriority w:val="99"/>
    <w:rsid w:val="00BC167C"/>
    <w:pPr>
      <w:spacing w:line="201" w:lineRule="atLeast"/>
    </w:pPr>
    <w:rPr>
      <w:rFonts w:cstheme="minorBidi"/>
      <w:color w:val="auto"/>
    </w:rPr>
  </w:style>
  <w:style w:type="character" w:customStyle="1" w:styleId="A7">
    <w:name w:val="A7"/>
    <w:uiPriority w:val="99"/>
    <w:rsid w:val="00BC167C"/>
    <w:rPr>
      <w:rFonts w:cs="Whitney Book"/>
      <w:color w:val="000000"/>
      <w:sz w:val="20"/>
      <w:szCs w:val="20"/>
    </w:rPr>
  </w:style>
  <w:style w:type="paragraph" w:styleId="Revision">
    <w:name w:val="Revision"/>
    <w:hidden/>
    <w:uiPriority w:val="99"/>
    <w:semiHidden/>
    <w:rsid w:val="00EE6734"/>
    <w:pPr>
      <w:spacing w:after="0" w:line="240" w:lineRule="auto"/>
    </w:pPr>
    <w:rPr>
      <w:kern w:val="0"/>
      <w:lang w:val="en-US"/>
      <w14:ligatures w14:val="none"/>
    </w:rPr>
  </w:style>
  <w:style w:type="paragraph" w:styleId="NormalWeb">
    <w:name w:val="Normal (Web)"/>
    <w:basedOn w:val="Normal"/>
    <w:uiPriority w:val="99"/>
    <w:semiHidden/>
    <w:unhideWhenUsed/>
    <w:rsid w:val="003E20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E201D"/>
    <w:rPr>
      <w:color w:val="0563C1" w:themeColor="hyperlink"/>
      <w:u w:val="single"/>
    </w:rPr>
  </w:style>
  <w:style w:type="character" w:styleId="UnresolvedMention">
    <w:name w:val="Unresolved Mention"/>
    <w:basedOn w:val="DefaultParagraphFont"/>
    <w:uiPriority w:val="99"/>
    <w:semiHidden/>
    <w:unhideWhenUsed/>
    <w:rsid w:val="003E201D"/>
    <w:rPr>
      <w:color w:val="605E5C"/>
      <w:shd w:val="clear" w:color="auto" w:fill="E1DFDD"/>
    </w:rPr>
  </w:style>
  <w:style w:type="character" w:styleId="CommentReference">
    <w:name w:val="annotation reference"/>
    <w:basedOn w:val="DefaultParagraphFont"/>
    <w:uiPriority w:val="99"/>
    <w:semiHidden/>
    <w:unhideWhenUsed/>
    <w:rsid w:val="00D84B03"/>
    <w:rPr>
      <w:sz w:val="16"/>
      <w:szCs w:val="16"/>
    </w:rPr>
  </w:style>
  <w:style w:type="paragraph" w:styleId="CommentText">
    <w:name w:val="annotation text"/>
    <w:basedOn w:val="Normal"/>
    <w:link w:val="CommentTextChar"/>
    <w:uiPriority w:val="99"/>
    <w:unhideWhenUsed/>
    <w:rsid w:val="00D84B03"/>
    <w:pPr>
      <w:spacing w:line="240" w:lineRule="auto"/>
    </w:pPr>
    <w:rPr>
      <w:sz w:val="20"/>
      <w:szCs w:val="20"/>
    </w:rPr>
  </w:style>
  <w:style w:type="character" w:customStyle="1" w:styleId="CommentTextChar">
    <w:name w:val="Comment Text Char"/>
    <w:basedOn w:val="DefaultParagraphFont"/>
    <w:link w:val="CommentText"/>
    <w:uiPriority w:val="99"/>
    <w:rsid w:val="00D84B03"/>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D84B03"/>
    <w:rPr>
      <w:b/>
      <w:bCs/>
    </w:rPr>
  </w:style>
  <w:style w:type="character" w:customStyle="1" w:styleId="CommentSubjectChar">
    <w:name w:val="Comment Subject Char"/>
    <w:basedOn w:val="CommentTextChar"/>
    <w:link w:val="CommentSubject"/>
    <w:uiPriority w:val="99"/>
    <w:semiHidden/>
    <w:rsid w:val="00D84B03"/>
    <w:rPr>
      <w:b/>
      <w:bCs/>
      <w:kern w:val="0"/>
      <w:sz w:val="20"/>
      <w:szCs w:val="20"/>
      <w:lang w:val="en-US"/>
      <w14:ligatures w14:val="none"/>
    </w:rPr>
  </w:style>
  <w:style w:type="character" w:customStyle="1" w:styleId="A4">
    <w:name w:val="A4"/>
    <w:uiPriority w:val="99"/>
    <w:rsid w:val="00535965"/>
    <w:rPr>
      <w:rFonts w:cs="Whitney Book"/>
      <w:color w:val="000000"/>
    </w:rPr>
  </w:style>
  <w:style w:type="character" w:styleId="Strong">
    <w:name w:val="Strong"/>
    <w:basedOn w:val="DefaultParagraphFont"/>
    <w:uiPriority w:val="22"/>
    <w:qFormat/>
    <w:rsid w:val="008222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368120">
      <w:bodyDiv w:val="1"/>
      <w:marLeft w:val="0"/>
      <w:marRight w:val="0"/>
      <w:marTop w:val="0"/>
      <w:marBottom w:val="0"/>
      <w:divBdr>
        <w:top w:val="none" w:sz="0" w:space="0" w:color="auto"/>
        <w:left w:val="none" w:sz="0" w:space="0" w:color="auto"/>
        <w:bottom w:val="none" w:sz="0" w:space="0" w:color="auto"/>
        <w:right w:val="none" w:sz="0" w:space="0" w:color="auto"/>
      </w:divBdr>
    </w:div>
    <w:div w:id="1121071531">
      <w:bodyDiv w:val="1"/>
      <w:marLeft w:val="0"/>
      <w:marRight w:val="0"/>
      <w:marTop w:val="0"/>
      <w:marBottom w:val="0"/>
      <w:divBdr>
        <w:top w:val="none" w:sz="0" w:space="0" w:color="auto"/>
        <w:left w:val="none" w:sz="0" w:space="0" w:color="auto"/>
        <w:bottom w:val="none" w:sz="0" w:space="0" w:color="auto"/>
        <w:right w:val="none" w:sz="0" w:space="0" w:color="auto"/>
      </w:divBdr>
    </w:div>
    <w:div w:id="1729959879">
      <w:bodyDiv w:val="1"/>
      <w:marLeft w:val="0"/>
      <w:marRight w:val="0"/>
      <w:marTop w:val="0"/>
      <w:marBottom w:val="0"/>
      <w:divBdr>
        <w:top w:val="none" w:sz="0" w:space="0" w:color="auto"/>
        <w:left w:val="none" w:sz="0" w:space="0" w:color="auto"/>
        <w:bottom w:val="none" w:sz="0" w:space="0" w:color="auto"/>
        <w:right w:val="none" w:sz="0" w:space="0" w:color="auto"/>
      </w:divBdr>
    </w:div>
    <w:div w:id="209041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BA1C8FC7C116439E9A07D6CCF7CC35" ma:contentTypeVersion="17" ma:contentTypeDescription="Create a new document." ma:contentTypeScope="" ma:versionID="ee6e24c13abaf5ea186cb49165dfcd47">
  <xsd:schema xmlns:xsd="http://www.w3.org/2001/XMLSchema" xmlns:xs="http://www.w3.org/2001/XMLSchema" xmlns:p="http://schemas.microsoft.com/office/2006/metadata/properties" xmlns:ns3="cb0b048c-4b79-45b7-a611-63b97027a8d0" xmlns:ns4="0faeb3fe-0c5b-4340-9c33-58e50fc25cdf" targetNamespace="http://schemas.microsoft.com/office/2006/metadata/properties" ma:root="true" ma:fieldsID="a7a5b235ab4383cb27452db227527785" ns3:_="" ns4:_="">
    <xsd:import namespace="cb0b048c-4b79-45b7-a611-63b97027a8d0"/>
    <xsd:import namespace="0faeb3fe-0c5b-4340-9c33-58e50fc25cd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0b048c-4b79-45b7-a611-63b97027a8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faeb3fe-0c5b-4340-9c33-58e50fc25cd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b0b048c-4b79-45b7-a611-63b97027a8d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90E93-FE60-4156-8308-0A87A1B48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0b048c-4b79-45b7-a611-63b97027a8d0"/>
    <ds:schemaRef ds:uri="0faeb3fe-0c5b-4340-9c33-58e50fc25c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3D71A7-5DF1-4E60-BCA2-C9950D3FF209}">
  <ds:schemaRefs>
    <ds:schemaRef ds:uri="http://schemas.microsoft.com/office/2006/metadata/properties"/>
    <ds:schemaRef ds:uri="http://schemas.microsoft.com/office/infopath/2007/PartnerControls"/>
    <ds:schemaRef ds:uri="cb0b048c-4b79-45b7-a611-63b97027a8d0"/>
  </ds:schemaRefs>
</ds:datastoreItem>
</file>

<file path=customXml/itemProps3.xml><?xml version="1.0" encoding="utf-8"?>
<ds:datastoreItem xmlns:ds="http://schemas.openxmlformats.org/officeDocument/2006/customXml" ds:itemID="{295AAAFC-FC19-4C66-9CA8-B3901B49AB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113</Words>
  <Characters>3133</Characters>
  <Application>Microsoft Office Word</Application>
  <DocSecurity>0</DocSecurity>
  <Lines>55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McHugh</dc:creator>
  <cp:keywords/>
  <dc:description/>
  <cp:lastModifiedBy>Vignesh Boopathy</cp:lastModifiedBy>
  <cp:revision>4</cp:revision>
  <dcterms:created xsi:type="dcterms:W3CDTF">2024-06-25T09:52:00Z</dcterms:created>
  <dcterms:modified xsi:type="dcterms:W3CDTF">2024-07-01T06:47:00Z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0x010100D0BA1C8FC7C116439E9A07D6CCF7CC35</vt:lpwstr>
  </property>
  <property fmtid="{D5CDD505-2E9C-101B-9397-08002B2CF9AE}" pid="3" name="GrammarlyDocumentId">
    <vt:lpwstr>7d9b31dab1738c1ce49b01261e0c7ec70008f4814f4773f432345cec503cc269</vt:lpwstr>
  </property>
</Properties>
</file>